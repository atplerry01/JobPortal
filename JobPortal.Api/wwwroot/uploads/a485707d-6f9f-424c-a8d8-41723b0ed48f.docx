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384D9" w14:textId="5B116CBC" w:rsidR="002B45ED" w:rsidRDefault="002B45ED" w:rsidP="002B45ED">
      <w:pPr>
        <w:pStyle w:val="Heading1"/>
        <w:rPr>
          <w:b/>
          <w:sz w:val="28"/>
          <w:szCs w:val="28"/>
        </w:rPr>
      </w:pPr>
      <w:r w:rsidRPr="002B45ED">
        <w:rPr>
          <w:b/>
          <w:sz w:val="28"/>
          <w:szCs w:val="28"/>
        </w:rPr>
        <w:t>Card Personalization</w:t>
      </w:r>
    </w:p>
    <w:p w14:paraId="0974CFA0" w14:textId="77777777" w:rsidR="002B45ED" w:rsidRDefault="002B45ED" w:rsidP="002B45ED"/>
    <w:p w14:paraId="614DEA91" w14:textId="2B5E3BEE" w:rsidR="002B45ED" w:rsidRDefault="002B45ED" w:rsidP="002B45ED">
      <w:r>
        <w:t xml:space="preserve">SecureID </w:t>
      </w:r>
      <w:del w:id="0" w:author="Jennifer Agbasi" w:date="2018-10-12T16:02:00Z">
        <w:r w:rsidDel="008D1501">
          <w:delText xml:space="preserve">is </w:delText>
        </w:r>
      </w:del>
      <w:ins w:id="1" w:author="Jennifer Agbasi" w:date="2018-10-12T16:02:00Z">
        <w:r w:rsidR="008D1501">
          <w:t xml:space="preserve">was </w:t>
        </w:r>
      </w:ins>
      <w:ins w:id="2" w:author="Jennifer Agbasi" w:date="2018-10-12T16:01:00Z">
        <w:r w:rsidR="008D1501">
          <w:t xml:space="preserve">the </w:t>
        </w:r>
      </w:ins>
      <w:r>
        <w:t xml:space="preserve">first smartcard personalization plant </w:t>
      </w:r>
      <w:del w:id="3" w:author="Jennifer Agbasi" w:date="2018-10-12T16:02:00Z">
        <w:r w:rsidDel="008D1501">
          <w:delText xml:space="preserve">is </w:delText>
        </w:r>
      </w:del>
      <w:ins w:id="4" w:author="Jennifer Agbasi" w:date="2018-10-12T16:02:00Z">
        <w:r w:rsidR="008D1501">
          <w:t xml:space="preserve">in </w:t>
        </w:r>
      </w:ins>
      <w:r>
        <w:t xml:space="preserve">Nigeria to get VISA and MasterCard </w:t>
      </w:r>
      <w:del w:id="5" w:author="Jennifer Agbasi" w:date="2018-10-12T16:02:00Z">
        <w:r w:rsidDel="008D1501">
          <w:delText xml:space="preserve">certification </w:delText>
        </w:r>
      </w:del>
      <w:ins w:id="6" w:author="Jennifer Agbasi" w:date="2018-10-12T16:02:00Z">
        <w:r w:rsidR="008D1501">
          <w:t xml:space="preserve">certified for </w:t>
        </w:r>
      </w:ins>
      <w:del w:id="7" w:author="Jennifer Agbasi" w:date="2018-10-12T16:02:00Z">
        <w:r w:rsidDel="008D1501">
          <w:delText xml:space="preserve">of </w:delText>
        </w:r>
      </w:del>
      <w:r>
        <w:t xml:space="preserve">security compliance. Over the years we have </w:t>
      </w:r>
      <w:del w:id="8" w:author="Jennifer Agbasi" w:date="2018-10-12T16:06:00Z">
        <w:r w:rsidDel="008D1501">
          <w:delText xml:space="preserve">managed to </w:delText>
        </w:r>
      </w:del>
      <w:r>
        <w:t>spread our reach throughout West and Central Africa. With a reputation for prompt and secured service we offer our clients seamless and secured</w:t>
      </w:r>
      <w:r w:rsidR="00910B77" w:rsidRPr="00910B77">
        <w:t xml:space="preserve"> end to end</w:t>
      </w:r>
      <w:r>
        <w:t xml:space="preserve"> Card Personalization service. Using the very best available technology and partnership, we are able to deliver top notch products to meet customers’ needs.</w:t>
      </w:r>
    </w:p>
    <w:p w14:paraId="41110F18" w14:textId="77777777" w:rsidR="002B45ED" w:rsidRDefault="002B45ED" w:rsidP="002B45ED"/>
    <w:p w14:paraId="2867B4B7" w14:textId="77777777" w:rsidR="00DE354E" w:rsidRDefault="002B45ED" w:rsidP="002B45ED">
      <w:r w:rsidRPr="00DE354E">
        <w:rPr>
          <w:b/>
        </w:rPr>
        <w:t>Secure Data Transfer</w:t>
      </w:r>
      <w:r w:rsidR="00DE354E">
        <w:t xml:space="preserve">: </w:t>
      </w:r>
    </w:p>
    <w:p w14:paraId="467CF179" w14:textId="1D45D2C6" w:rsidR="002B45ED" w:rsidRDefault="00DE354E" w:rsidP="002B45ED">
      <w:r>
        <w:t xml:space="preserve">With our Enhanced </w:t>
      </w:r>
      <w:ins w:id="9" w:author="Jennifer Agbasi" w:date="2018-10-12T16:18:00Z">
        <w:r w:rsidR="002A1D88">
          <w:t>F</w:t>
        </w:r>
      </w:ins>
      <w:del w:id="10" w:author="Jennifer Agbasi" w:date="2018-10-12T16:18:00Z">
        <w:r w:rsidDel="002A1D88">
          <w:delText>f</w:delText>
        </w:r>
      </w:del>
      <w:r>
        <w:t xml:space="preserve">ile </w:t>
      </w:r>
      <w:ins w:id="11" w:author="Jennifer Agbasi" w:date="2018-10-12T16:18:00Z">
        <w:r w:rsidR="002A1D88">
          <w:t>T</w:t>
        </w:r>
      </w:ins>
      <w:del w:id="12" w:author="Jennifer Agbasi" w:date="2018-10-12T16:18:00Z">
        <w:r w:rsidDel="002A1D88">
          <w:delText>t</w:delText>
        </w:r>
      </w:del>
      <w:r>
        <w:t xml:space="preserve">ransfer </w:t>
      </w:r>
      <w:ins w:id="13" w:author="Jennifer Agbasi" w:date="2018-10-12T16:19:00Z">
        <w:r w:rsidR="002A1D88">
          <w:t>P</w:t>
        </w:r>
      </w:ins>
      <w:del w:id="14" w:author="Jennifer Agbasi" w:date="2018-10-12T16:18:00Z">
        <w:r w:rsidR="00AF431B" w:rsidDel="002A1D88">
          <w:delText>p</w:delText>
        </w:r>
      </w:del>
      <w:r w:rsidR="00AF431B">
        <w:t>rotocol</w:t>
      </w:r>
      <w:ins w:id="15" w:author="Jennifer Agbasi" w:date="2018-10-12T16:19:00Z">
        <w:r w:rsidR="002A1D88">
          <w:t xml:space="preserve"> (EFTP)</w:t>
        </w:r>
      </w:ins>
      <w:r>
        <w:t xml:space="preserve">, we are able to </w:t>
      </w:r>
      <w:ins w:id="16" w:author="Jennifer Agbasi" w:date="2018-10-12T16:19:00Z">
        <w:r w:rsidR="002A1D88">
          <w:t xml:space="preserve">securely </w:t>
        </w:r>
      </w:ins>
      <w:r>
        <w:t xml:space="preserve">receive </w:t>
      </w:r>
      <w:r w:rsidR="00AF431B">
        <w:t>clients’</w:t>
      </w:r>
      <w:r>
        <w:t xml:space="preserve"> personalizati</w:t>
      </w:r>
      <w:r w:rsidR="00AF431B">
        <w:t xml:space="preserve">on data </w:t>
      </w:r>
      <w:del w:id="17" w:author="Jennifer Agbasi" w:date="2018-10-12T16:19:00Z">
        <w:r w:rsidR="00AF431B" w:rsidDel="002A1D88">
          <w:delText xml:space="preserve">securely </w:delText>
        </w:r>
      </w:del>
      <w:ins w:id="18" w:author="Jennifer Agbasi" w:date="2018-10-12T16:19:00Z">
        <w:r w:rsidR="002A1D88">
          <w:t xml:space="preserve">directly </w:t>
        </w:r>
      </w:ins>
      <w:r w:rsidR="00AF431B">
        <w:t>and seamlessly via our encrypted connection.</w:t>
      </w:r>
      <w:r>
        <w:t xml:space="preserve"> </w:t>
      </w:r>
      <w:ins w:id="19" w:author="Jennifer Agbasi" w:date="2018-10-12T17:00:00Z">
        <w:r w:rsidR="00D46FB3">
          <w:t xml:space="preserve">On a quarterly and annual basis, </w:t>
        </w:r>
      </w:ins>
      <w:del w:id="20" w:author="Jennifer Agbasi" w:date="2018-10-12T17:00:00Z">
        <w:r w:rsidDel="00D46FB3">
          <w:delText>O</w:delText>
        </w:r>
      </w:del>
      <w:ins w:id="21" w:author="Jennifer Agbasi" w:date="2018-10-12T17:00:00Z">
        <w:r w:rsidR="00D46FB3">
          <w:t>o</w:t>
        </w:r>
      </w:ins>
      <w:r>
        <w:t>ur systems undergo</w:t>
      </w:r>
      <w:del w:id="22" w:author="Jennifer Agbasi" w:date="2018-10-12T17:00:00Z">
        <w:r w:rsidDel="00D46FB3">
          <w:delText>es</w:delText>
        </w:r>
      </w:del>
      <w:r>
        <w:t xml:space="preserve"> rigorous scrutiny with internal and external vulnerability assessment and penetration testing to detect potential </w:t>
      </w:r>
      <w:ins w:id="23" w:author="Jennifer Agbasi" w:date="2018-10-12T17:00:00Z">
        <w:r w:rsidR="00D46FB3">
          <w:t xml:space="preserve">points of </w:t>
        </w:r>
      </w:ins>
      <w:r>
        <w:t>weakness</w:t>
      </w:r>
      <w:ins w:id="24" w:author="Jennifer Agbasi" w:date="2018-10-12T17:01:00Z">
        <w:r w:rsidR="00D46FB3">
          <w:t>.</w:t>
        </w:r>
      </w:ins>
      <w:del w:id="25" w:author="Jennifer Agbasi" w:date="2018-10-12T17:01:00Z">
        <w:r w:rsidDel="00D46FB3">
          <w:delText>, quarterly and annually.</w:delText>
        </w:r>
      </w:del>
    </w:p>
    <w:p w14:paraId="14269D28" w14:textId="77777777" w:rsidR="00DE354E" w:rsidRDefault="00DE354E" w:rsidP="002B45ED"/>
    <w:p w14:paraId="2549EC63" w14:textId="4FE9219B" w:rsidR="002B45ED" w:rsidRPr="00DE354E" w:rsidRDefault="00DE354E" w:rsidP="002B45ED">
      <w:pPr>
        <w:rPr>
          <w:b/>
        </w:rPr>
      </w:pPr>
      <w:commentRangeStart w:id="26"/>
      <w:r w:rsidRPr="00DE354E">
        <w:rPr>
          <w:b/>
        </w:rPr>
        <w:t>Data Processing:</w:t>
      </w:r>
    </w:p>
    <w:p w14:paraId="05BA1CA2" w14:textId="62D8541E" w:rsidR="00DE354E" w:rsidRDefault="00DE354E" w:rsidP="002B45ED">
      <w:r>
        <w:t xml:space="preserve">SecureID boasts of the best available resources and tools for data processing and encryption to ensure security </w:t>
      </w:r>
      <w:commentRangeEnd w:id="26"/>
      <w:r w:rsidR="00D46FB3">
        <w:rPr>
          <w:rStyle w:val="CommentReference"/>
        </w:rPr>
        <w:commentReference w:id="26"/>
      </w:r>
      <w:r>
        <w:t>all through the personalization stages. We have the capacity to process thousands of records daily.</w:t>
      </w:r>
    </w:p>
    <w:p w14:paraId="4320DE77" w14:textId="77777777" w:rsidR="00DE354E" w:rsidRDefault="00DE354E" w:rsidP="002B45ED"/>
    <w:p w14:paraId="3A193336" w14:textId="0449AEF8" w:rsidR="00DE354E" w:rsidRDefault="00DE354E" w:rsidP="002B45ED">
      <w:r w:rsidRPr="000B73E9">
        <w:rPr>
          <w:b/>
        </w:rPr>
        <w:t>Card Personalization</w:t>
      </w:r>
      <w:r>
        <w:t>:</w:t>
      </w:r>
    </w:p>
    <w:p w14:paraId="201FF012" w14:textId="4F603F2A" w:rsidR="00DE354E" w:rsidRDefault="00D46FB3" w:rsidP="002B45ED">
      <w:pPr>
        <w:rPr>
          <w:ins w:id="27" w:author="Jennifer Agbasi" w:date="2018-10-12T17:22:00Z"/>
        </w:rPr>
      </w:pPr>
      <w:ins w:id="28" w:author="Jennifer Agbasi" w:date="2018-10-12T17:09:00Z">
        <w:r>
          <w:t>P</w:t>
        </w:r>
      </w:ins>
      <w:del w:id="29" w:author="Jennifer Agbasi" w:date="2018-10-12T17:09:00Z">
        <w:r w:rsidR="00DE354E" w:rsidDel="00D46FB3">
          <w:delText>By p</w:delText>
        </w:r>
      </w:del>
      <w:r w:rsidR="00DE354E">
        <w:t xml:space="preserve">artnering with world renowned technology </w:t>
      </w:r>
      <w:r w:rsidR="00AF431B">
        <w:t>providers</w:t>
      </w:r>
      <w:r w:rsidR="00DE354E">
        <w:t xml:space="preserve">, </w:t>
      </w:r>
      <w:del w:id="30" w:author="Jennifer Agbasi" w:date="2018-10-12T17:09:00Z">
        <w:r w:rsidR="00DE354E" w:rsidDel="00D46FB3">
          <w:delText xml:space="preserve">our </w:delText>
        </w:r>
      </w:del>
      <w:ins w:id="31" w:author="Jennifer Agbasi" w:date="2018-10-12T17:09:00Z">
        <w:r>
          <w:t xml:space="preserve">we have set up a high effieciency plant with </w:t>
        </w:r>
      </w:ins>
      <w:r w:rsidR="00DE354E">
        <w:t xml:space="preserve">machines </w:t>
      </w:r>
      <w:del w:id="32" w:author="Jennifer Agbasi" w:date="2018-10-12T17:10:00Z">
        <w:r w:rsidR="00DE354E" w:rsidDel="00D46FB3">
          <w:delText xml:space="preserve">are </w:delText>
        </w:r>
      </w:del>
      <w:r w:rsidR="00DE354E">
        <w:t>capable of personalizing 2 million cards monthly.</w:t>
      </w:r>
      <w:r w:rsidR="000B73E9">
        <w:t xml:space="preserve"> </w:t>
      </w:r>
      <w:ins w:id="33" w:author="Jennifer Agbasi" w:date="2018-10-12T17:10:00Z">
        <w:r w:rsidR="008F0B1E">
          <w:t>This is why w</w:t>
        </w:r>
      </w:ins>
      <w:del w:id="34" w:author="Jennifer Agbasi" w:date="2018-10-12T17:10:00Z">
        <w:r w:rsidR="00AF431B" w:rsidDel="008F0B1E">
          <w:delText>W</w:delText>
        </w:r>
      </w:del>
      <w:r w:rsidR="00AF431B">
        <w:t xml:space="preserve">e are </w:t>
      </w:r>
      <w:del w:id="35" w:author="Jennifer Agbasi" w:date="2018-10-12T17:10:00Z">
        <w:r w:rsidR="00AF431B" w:rsidDel="008F0B1E">
          <w:delText xml:space="preserve">also </w:delText>
        </w:r>
      </w:del>
      <w:r w:rsidR="00AF431B">
        <w:t>able to meet clients’</w:t>
      </w:r>
      <w:r w:rsidR="000B73E9">
        <w:t xml:space="preserve"> needs in various categories of card personalization like:</w:t>
      </w:r>
    </w:p>
    <w:p w14:paraId="18F263BD" w14:textId="77777777" w:rsidR="006708F7" w:rsidRDefault="006708F7" w:rsidP="002B45ED"/>
    <w:p w14:paraId="0F55F319" w14:textId="77777777" w:rsidR="000B73E9" w:rsidRDefault="000B73E9" w:rsidP="000B73E9">
      <w:pPr>
        <w:pStyle w:val="ListParagraph"/>
        <w:numPr>
          <w:ilvl w:val="0"/>
          <w:numId w:val="9"/>
        </w:numPr>
        <w:ind w:left="360"/>
      </w:pPr>
      <w:r>
        <w:t xml:space="preserve">Photo Insertion (YMCK- edge to edge) </w:t>
      </w:r>
    </w:p>
    <w:p w14:paraId="6F5BC41F" w14:textId="77777777" w:rsidR="000B73E9" w:rsidRDefault="000B73E9" w:rsidP="000B73E9">
      <w:pPr>
        <w:pStyle w:val="ListParagraph"/>
        <w:numPr>
          <w:ilvl w:val="0"/>
          <w:numId w:val="9"/>
        </w:numPr>
        <w:ind w:left="360"/>
      </w:pPr>
      <w:r>
        <w:t>Laser Engraving</w:t>
      </w:r>
    </w:p>
    <w:p w14:paraId="2E7FCDE4" w14:textId="77777777" w:rsidR="000B73E9" w:rsidRDefault="000B73E9" w:rsidP="000B73E9">
      <w:pPr>
        <w:pStyle w:val="ListParagraph"/>
        <w:numPr>
          <w:ilvl w:val="0"/>
          <w:numId w:val="9"/>
        </w:numPr>
        <w:ind w:left="360"/>
      </w:pPr>
      <w:r>
        <w:t>Indenting (Front &amp; Rear)</w:t>
      </w:r>
    </w:p>
    <w:p w14:paraId="780A5FFE" w14:textId="77777777" w:rsidR="000B73E9" w:rsidRDefault="000B73E9" w:rsidP="000B73E9">
      <w:pPr>
        <w:pStyle w:val="ListParagraph"/>
        <w:numPr>
          <w:ilvl w:val="0"/>
          <w:numId w:val="9"/>
        </w:numPr>
        <w:ind w:left="360"/>
      </w:pPr>
      <w:r>
        <w:t>Embossing (Front)</w:t>
      </w:r>
    </w:p>
    <w:p w14:paraId="41118E02" w14:textId="77777777" w:rsidR="000B73E9" w:rsidRDefault="000B73E9" w:rsidP="000B73E9">
      <w:pPr>
        <w:pStyle w:val="ListParagraph"/>
        <w:numPr>
          <w:ilvl w:val="0"/>
          <w:numId w:val="9"/>
        </w:numPr>
        <w:ind w:left="360"/>
      </w:pPr>
      <w:r>
        <w:t>Thermal printing</w:t>
      </w:r>
    </w:p>
    <w:p w14:paraId="46702AED" w14:textId="1C8AD59D" w:rsidR="000B73E9" w:rsidRDefault="007A3178" w:rsidP="007A3178">
      <w:pPr>
        <w:pStyle w:val="ListParagraph"/>
        <w:numPr>
          <w:ilvl w:val="0"/>
          <w:numId w:val="9"/>
        </w:numPr>
        <w:ind w:left="360"/>
      </w:pPr>
      <w:r>
        <w:t>ICC (Contact, Contactless and Dual Interface)</w:t>
      </w:r>
      <w:r w:rsidR="000B73E9">
        <w:t xml:space="preserve"> &amp; Magnetic Stripe Encoding</w:t>
      </w:r>
    </w:p>
    <w:p w14:paraId="1A7BA4B1" w14:textId="77777777" w:rsidR="000B73E9" w:rsidRDefault="000B73E9" w:rsidP="002B45ED"/>
    <w:p w14:paraId="7E1A2261" w14:textId="6279EE26" w:rsidR="00DE354E" w:rsidRDefault="003D52CD" w:rsidP="002B45ED">
      <w:r w:rsidRPr="003D52CD">
        <w:rPr>
          <w:b/>
        </w:rPr>
        <w:t>Quality Assurance</w:t>
      </w:r>
      <w:r>
        <w:t>:</w:t>
      </w:r>
    </w:p>
    <w:p w14:paraId="7AB21C2A" w14:textId="62A6BE68" w:rsidR="003D52CD" w:rsidRDefault="003D52CD" w:rsidP="002B45ED">
      <w:pPr>
        <w:rPr>
          <w:ins w:id="36" w:author="Jennifer Agbasi" w:date="2018-10-15T13:23:00Z"/>
        </w:rPr>
      </w:pPr>
      <w:r>
        <w:t>A</w:t>
      </w:r>
      <w:ins w:id="37" w:author="Jennifer Agbasi" w:date="2018-10-15T13:15:00Z">
        <w:r w:rsidR="00CC1D28">
          <w:t xml:space="preserve">s an </w:t>
        </w:r>
      </w:ins>
      <w:ins w:id="38" w:author="Jennifer Agbasi" w:date="2018-10-15T13:16:00Z">
        <w:r w:rsidR="00CC1D28">
          <w:t xml:space="preserve">organization with quality as a competitive advantage, </w:t>
        </w:r>
      </w:ins>
      <w:ins w:id="39" w:author="Jennifer Agbasi" w:date="2018-10-15T13:19:00Z">
        <w:r w:rsidR="00CC1D28">
          <w:t>we do not compromise on quality,</w:t>
        </w:r>
      </w:ins>
      <w:del w:id="40" w:author="Jennifer Agbasi" w:date="2018-10-15T13:15:00Z">
        <w:r w:rsidDel="00CC1D28">
          <w:delText>t</w:delText>
        </w:r>
      </w:del>
      <w:del w:id="41" w:author="Jennifer Agbasi" w:date="2018-10-15T13:20:00Z">
        <w:r w:rsidDel="00CC1D28">
          <w:delText xml:space="preserve"> SecureID we do not compromise on quality</w:delText>
        </w:r>
      </w:del>
      <w:r>
        <w:t xml:space="preserve">, hence </w:t>
      </w:r>
      <w:ins w:id="42" w:author="Jennifer Agbasi" w:date="2018-10-15T13:20:00Z">
        <w:r w:rsidR="00CC1D28">
          <w:t xml:space="preserve">we have established </w:t>
        </w:r>
      </w:ins>
      <w:del w:id="43" w:author="Jennifer Agbasi" w:date="2018-10-15T13:21:00Z">
        <w:r w:rsidDel="00CC1D28">
          <w:delText>our</w:delText>
        </w:r>
      </w:del>
      <w:r>
        <w:t xml:space="preserve"> processes and equipment </w:t>
      </w:r>
      <w:ins w:id="44" w:author="Jennifer Agbasi" w:date="2018-10-15T13:21:00Z">
        <w:r w:rsidR="00CC1D28">
          <w:t xml:space="preserve">that </w:t>
        </w:r>
      </w:ins>
      <w:r>
        <w:t>meet international standard</w:t>
      </w:r>
      <w:ins w:id="45" w:author="Jennifer Agbasi" w:date="2018-10-15T13:18:00Z">
        <w:r w:rsidR="00CC1D28">
          <w:t>s,</w:t>
        </w:r>
      </w:ins>
      <w:r>
        <w:t xml:space="preserve"> which has earned us the CQM and ISO 20</w:t>
      </w:r>
      <w:ins w:id="46" w:author="Jennifer Agbasi" w:date="2018-10-15T13:22:00Z">
        <w:r w:rsidR="00CC1D28">
          <w:t>1</w:t>
        </w:r>
      </w:ins>
      <w:del w:id="47" w:author="Jennifer Agbasi" w:date="2018-10-15T13:22:00Z">
        <w:r w:rsidDel="00CC1D28">
          <w:delText>0</w:delText>
        </w:r>
      </w:del>
      <w:r>
        <w:t xml:space="preserve">5 certifications. </w:t>
      </w:r>
      <w:del w:id="48" w:author="Jennifer Agbasi" w:date="2018-10-15T13:22:00Z">
        <w:r w:rsidDel="00CC1D28">
          <w:delText>Each card is examined to and ensured to meet the world approved card quality standard.</w:delText>
        </w:r>
      </w:del>
    </w:p>
    <w:p w14:paraId="31E38090" w14:textId="77777777" w:rsidR="00CC1D28" w:rsidRDefault="00CC1D28" w:rsidP="002B45ED">
      <w:pPr>
        <w:rPr>
          <w:ins w:id="49" w:author="Jennifer Agbasi" w:date="2018-10-15T13:23:00Z"/>
        </w:rPr>
      </w:pPr>
    </w:p>
    <w:p w14:paraId="7FC7D38C" w14:textId="65856A59" w:rsidR="00CC1D28" w:rsidDel="003E103B" w:rsidRDefault="00CC1D28" w:rsidP="002B45ED">
      <w:pPr>
        <w:rPr>
          <w:del w:id="50" w:author="PCADMINIISTRATOR" w:date="2018-10-24T10:24:00Z"/>
        </w:rPr>
      </w:pPr>
      <w:ins w:id="51" w:author="Jennifer Agbasi" w:date="2018-10-15T13:23:00Z">
        <w:del w:id="52" w:author="PCADMINIISTRATOR" w:date="2018-10-24T10:24:00Z">
          <w:r w:rsidDel="003E103B">
            <w:delText xml:space="preserve">Our Quality Control process </w:delText>
          </w:r>
          <w:commentRangeStart w:id="53"/>
          <w:r w:rsidDel="003E103B">
            <w:delText>involves</w:delText>
          </w:r>
          <w:commentRangeEnd w:id="53"/>
          <w:r w:rsidDel="003E103B">
            <w:rPr>
              <w:rStyle w:val="CommentReference"/>
            </w:rPr>
            <w:commentReference w:id="53"/>
          </w:r>
          <w:r w:rsidDel="003E103B">
            <w:delText xml:space="preserve"> </w:delText>
          </w:r>
        </w:del>
      </w:ins>
    </w:p>
    <w:p w14:paraId="51F8D7E8" w14:textId="4A4DCAD2" w:rsidR="003D52CD" w:rsidDel="003E103B" w:rsidRDefault="003D52CD" w:rsidP="002B45ED">
      <w:pPr>
        <w:rPr>
          <w:del w:id="54" w:author="PCADMINIISTRATOR" w:date="2018-10-24T10:24:00Z"/>
        </w:rPr>
      </w:pPr>
    </w:p>
    <w:p w14:paraId="36DF4EB1" w14:textId="243B292C" w:rsidR="00DE354E" w:rsidDel="003E103B" w:rsidRDefault="00DE354E" w:rsidP="002B45ED">
      <w:pPr>
        <w:rPr>
          <w:del w:id="55" w:author="PCADMINIISTRATOR" w:date="2018-10-24T10:24:00Z"/>
        </w:rPr>
      </w:pPr>
      <w:del w:id="56" w:author="PCADMINIISTRATOR" w:date="2018-10-24T10:24:00Z">
        <w:r w:rsidRPr="003D52CD" w:rsidDel="003E103B">
          <w:rPr>
            <w:b/>
          </w:rPr>
          <w:delText>Mailing and fulfillment</w:delText>
        </w:r>
        <w:r w:rsidR="003D52CD" w:rsidDel="003E103B">
          <w:delText>:</w:delText>
        </w:r>
      </w:del>
    </w:p>
    <w:p w14:paraId="7069A866" w14:textId="42363C92" w:rsidR="003D52CD" w:rsidDel="003E103B" w:rsidRDefault="003D52CD" w:rsidP="003D52CD">
      <w:pPr>
        <w:rPr>
          <w:del w:id="57" w:author="PCADMINIISTRATOR" w:date="2018-10-24T10:24:00Z"/>
        </w:rPr>
      </w:pPr>
      <w:commentRangeStart w:id="58"/>
      <w:del w:id="59" w:author="PCADMINIISTRATOR" w:date="2018-10-24T10:24:00Z">
        <w:r w:rsidDel="003E103B">
          <w:delText>Our</w:delText>
        </w:r>
        <w:commentRangeEnd w:id="58"/>
        <w:r w:rsidR="00CC1D28" w:rsidDel="003E103B">
          <w:rPr>
            <w:rStyle w:val="CommentReference"/>
          </w:rPr>
          <w:commentReference w:id="58"/>
        </w:r>
        <w:r w:rsidDel="003E103B">
          <w:delText xml:space="preserve"> latest fulfilment technology has the capacity to deliver </w:delText>
        </w:r>
        <w:r w:rsidR="00956E5C" w:rsidDel="003E103B">
          <w:delText>2</w:delText>
        </w:r>
        <w:r w:rsidDel="003E103B">
          <w:delText xml:space="preserve"> million cards per month with 3 integrated modules which gives the machine the advantage of driving up-to three documents simultaneously into envelope bags at same speed level.</w:delText>
        </w:r>
      </w:del>
    </w:p>
    <w:p w14:paraId="4AFE0E35" w14:textId="35BE85E8" w:rsidR="00956E5C" w:rsidDel="003E103B" w:rsidRDefault="00956E5C" w:rsidP="003D52CD">
      <w:pPr>
        <w:rPr>
          <w:del w:id="60" w:author="PCADMINIISTRATOR" w:date="2018-10-24T10:29:00Z"/>
        </w:rPr>
      </w:pPr>
    </w:p>
    <w:p w14:paraId="10FE9F82" w14:textId="56B50F05" w:rsidR="004C2654" w:rsidRPr="00956E5C" w:rsidRDefault="004C2654" w:rsidP="00956E5C">
      <w:pPr>
        <w:pStyle w:val="Heading1"/>
        <w:rPr>
          <w:sz w:val="28"/>
          <w:szCs w:val="28"/>
        </w:rPr>
      </w:pPr>
      <w:del w:id="61" w:author="Jennifer Agbasi" w:date="2018-10-15T13:29:00Z">
        <w:r w:rsidRPr="00956E5C" w:rsidDel="003B0D29">
          <w:rPr>
            <w:sz w:val="28"/>
            <w:szCs w:val="28"/>
          </w:rPr>
          <w:delText xml:space="preserve">Branch </w:delText>
        </w:r>
      </w:del>
      <w:ins w:id="62" w:author="Jennifer Agbasi" w:date="2018-10-15T13:29:00Z">
        <w:r w:rsidR="003B0D29">
          <w:rPr>
            <w:sz w:val="28"/>
            <w:szCs w:val="28"/>
          </w:rPr>
          <w:t>Efficient</w:t>
        </w:r>
        <w:r w:rsidR="003B0D29" w:rsidRPr="00956E5C">
          <w:rPr>
            <w:sz w:val="28"/>
            <w:szCs w:val="28"/>
          </w:rPr>
          <w:t xml:space="preserve"> </w:t>
        </w:r>
      </w:ins>
      <w:r w:rsidRPr="00956E5C">
        <w:rPr>
          <w:sz w:val="28"/>
          <w:szCs w:val="28"/>
        </w:rPr>
        <w:t>Delivery</w:t>
      </w:r>
      <w:ins w:id="63" w:author="Jennifer Agbasi" w:date="2018-10-15T13:29:00Z">
        <w:r w:rsidR="003B0D29">
          <w:rPr>
            <w:sz w:val="28"/>
            <w:szCs w:val="28"/>
          </w:rPr>
          <w:t xml:space="preserve"> Service</w:t>
        </w:r>
      </w:ins>
    </w:p>
    <w:p w14:paraId="62EC6855" w14:textId="77777777" w:rsidR="004C2654" w:rsidRDefault="004C2654" w:rsidP="00FA5E59"/>
    <w:p w14:paraId="0BFDEBF1" w14:textId="543ECACB" w:rsidR="004C2654" w:rsidRDefault="004C2654" w:rsidP="004C2654">
      <w:pPr>
        <w:jc w:val="both"/>
      </w:pPr>
      <w:r>
        <w:t xml:space="preserve">SecureID </w:t>
      </w:r>
      <w:ins w:id="64" w:author="Jennifer Agbasi" w:date="2018-10-15T13:30:00Z">
        <w:r w:rsidR="003B0D29">
          <w:t xml:space="preserve">offers </w:t>
        </w:r>
      </w:ins>
      <w:r>
        <w:t xml:space="preserve">same day delivery services to </w:t>
      </w:r>
      <w:del w:id="65" w:author="Jennifer Agbasi" w:date="2018-10-15T13:30:00Z">
        <w:r w:rsidDel="003B0D29">
          <w:delText xml:space="preserve">eventual </w:delText>
        </w:r>
      </w:del>
      <w:r>
        <w:t>card holders’ branches within 24hours of sending their data to SecureID for personalization. Th</w:t>
      </w:r>
      <w:ins w:id="66" w:author="Jennifer Agbasi" w:date="2018-10-15T13:30:00Z">
        <w:r w:rsidR="003B0D29">
          <w:t>is</w:t>
        </w:r>
      </w:ins>
      <w:del w:id="67" w:author="Jennifer Agbasi" w:date="2018-10-15T13:30:00Z">
        <w:r w:rsidDel="003B0D29">
          <w:delText>e</w:delText>
        </w:r>
      </w:del>
      <w:r>
        <w:t xml:space="preserve"> revolutionary service </w:t>
      </w:r>
      <w:ins w:id="68" w:author="Jennifer Agbasi" w:date="2018-10-15T13:31:00Z">
        <w:r w:rsidR="003B0D29">
          <w:t xml:space="preserve">eases the Bank of </w:t>
        </w:r>
      </w:ins>
      <w:ins w:id="69" w:author="Jennifer Agbasi" w:date="2018-10-15T13:34:00Z">
        <w:r w:rsidR="003B0D29">
          <w:t>the logistics</w:t>
        </w:r>
      </w:ins>
      <w:ins w:id="70" w:author="Jennifer Agbasi" w:date="2018-10-15T13:31:00Z">
        <w:r w:rsidR="003B0D29">
          <w:t xml:space="preserve"> burden </w:t>
        </w:r>
      </w:ins>
      <w:del w:id="71" w:author="Jennifer Agbasi" w:date="2018-10-15T13:32:00Z">
        <w:r w:rsidDel="003B0D29">
          <w:delText>takes away the burden</w:delText>
        </w:r>
      </w:del>
      <w:r>
        <w:t xml:space="preserve"> </w:t>
      </w:r>
      <w:del w:id="72" w:author="Jennifer Agbasi" w:date="2018-10-15T13:31:00Z">
        <w:r w:rsidDel="003B0D29">
          <w:delText xml:space="preserve">associated with </w:delText>
        </w:r>
      </w:del>
      <w:r>
        <w:t xml:space="preserve">of having </w:t>
      </w:r>
      <w:ins w:id="73" w:author="Jennifer Agbasi" w:date="2018-10-15T13:33:00Z">
        <w:r w:rsidR="003B0D29">
          <w:t xml:space="preserve">their </w:t>
        </w:r>
      </w:ins>
      <w:r>
        <w:t>customer</w:t>
      </w:r>
      <w:ins w:id="74" w:author="Jennifer Agbasi" w:date="2018-10-15T13:33:00Z">
        <w:r w:rsidR="003B0D29">
          <w:t>s’</w:t>
        </w:r>
      </w:ins>
      <w:r>
        <w:t xml:space="preserve"> cards delivered to their branches throughout the country. We have the cards delivered to your customers fast, efficiently and safely, leaving you with enough time and resources to achieve other organizational goals.</w:t>
      </w:r>
    </w:p>
    <w:p w14:paraId="2751368C" w14:textId="1362485F" w:rsidR="004C2654" w:rsidRDefault="004C2654" w:rsidP="004C2654">
      <w:pPr>
        <w:jc w:val="both"/>
      </w:pPr>
      <w:r>
        <w:t xml:space="preserve">This service is offered with </w:t>
      </w:r>
      <w:ins w:id="75" w:author="Jennifer Agbasi" w:date="2018-10-15T13:35:00Z">
        <w:r w:rsidR="003B0D29">
          <w:t xml:space="preserve">a high level of the following </w:t>
        </w:r>
      </w:ins>
      <w:del w:id="76" w:author="Jennifer Agbasi" w:date="2018-10-15T13:35:00Z">
        <w:r w:rsidDel="003B0D29">
          <w:delText>the best</w:delText>
        </w:r>
      </w:del>
      <w:ins w:id="77" w:author="Jennifer Agbasi" w:date="2018-10-15T13:35:00Z">
        <w:r w:rsidR="003B0D29">
          <w:t>critical</w:t>
        </w:r>
      </w:ins>
      <w:r>
        <w:t xml:space="preserve"> features:</w:t>
      </w:r>
    </w:p>
    <w:p w14:paraId="71A662F6" w14:textId="1A9BD28D" w:rsidR="004C2654" w:rsidRDefault="004C2654" w:rsidP="004C2654">
      <w:pPr>
        <w:pStyle w:val="ListParagraph"/>
        <w:numPr>
          <w:ilvl w:val="0"/>
          <w:numId w:val="13"/>
        </w:numPr>
        <w:spacing w:after="160" w:line="259" w:lineRule="auto"/>
        <w:jc w:val="both"/>
      </w:pPr>
      <w:r w:rsidRPr="00112A7D">
        <w:rPr>
          <w:b/>
        </w:rPr>
        <w:t>Security</w:t>
      </w:r>
      <w:r>
        <w:t xml:space="preserve">: This is our watchword and we have PCI certification to show the high level </w:t>
      </w:r>
      <w:ins w:id="78" w:author="Jennifer Agbasi" w:date="2018-10-15T13:43:00Z">
        <w:r w:rsidR="006F3BB9">
          <w:t xml:space="preserve">of </w:t>
        </w:r>
      </w:ins>
      <w:r>
        <w:t xml:space="preserve">compliance </w:t>
      </w:r>
      <w:ins w:id="79" w:author="Jennifer Agbasi" w:date="2018-10-15T13:44:00Z">
        <w:r w:rsidR="006F3BB9">
          <w:t xml:space="preserve">to Industry standards that our </w:t>
        </w:r>
      </w:ins>
      <w:del w:id="80" w:author="Jennifer Agbasi" w:date="2018-10-16T11:08:00Z">
        <w:r w:rsidDel="00767B55">
          <w:delText xml:space="preserve">of </w:delText>
        </w:r>
      </w:del>
      <w:r>
        <w:t>systems and processes</w:t>
      </w:r>
      <w:ins w:id="81" w:author="Jennifer Agbasi" w:date="2018-10-16T11:08:00Z">
        <w:r w:rsidR="00767B55">
          <w:t xml:space="preserve"> are driven by</w:t>
        </w:r>
      </w:ins>
      <w:r>
        <w:t>. The branche</w:t>
      </w:r>
      <w:del w:id="82" w:author="Jennifer Agbasi" w:date="2018-10-16T11:09:00Z">
        <w:r w:rsidDel="00767B55">
          <w:delText>d</w:delText>
        </w:r>
      </w:del>
      <w:r>
        <w:t xml:space="preserve"> delivery service is carried out under highly</w:t>
      </w:r>
      <w:bookmarkStart w:id="83" w:name="_GoBack"/>
      <w:bookmarkEnd w:id="83"/>
      <w:r>
        <w:t xml:space="preserve"> secure environments and conditions from data receipt to card delivery to any </w:t>
      </w:r>
      <w:ins w:id="84" w:author="Jennifer Agbasi" w:date="2018-10-16T11:10:00Z">
        <w:r w:rsidR="00767B55">
          <w:t xml:space="preserve">Bank </w:t>
        </w:r>
      </w:ins>
      <w:r>
        <w:t xml:space="preserve">branch </w:t>
      </w:r>
      <w:ins w:id="85" w:author="Jennifer Agbasi" w:date="2018-10-16T11:10:00Z">
        <w:r w:rsidR="00767B55">
          <w:t xml:space="preserve">or any non-Bank customer’s office </w:t>
        </w:r>
      </w:ins>
      <w:r>
        <w:t>in Nigeria. We also partner with the very best courier companies who also conform to Card security best-practices.</w:t>
      </w:r>
    </w:p>
    <w:p w14:paraId="172F69DC" w14:textId="13B8DD33" w:rsidR="004C2654" w:rsidRDefault="004C2654" w:rsidP="004C2654">
      <w:pPr>
        <w:pStyle w:val="ListParagraph"/>
        <w:numPr>
          <w:ilvl w:val="0"/>
          <w:numId w:val="13"/>
        </w:numPr>
        <w:spacing w:after="160" w:line="259" w:lineRule="auto"/>
        <w:jc w:val="both"/>
      </w:pPr>
      <w:r w:rsidRPr="00E23C8E">
        <w:rPr>
          <w:b/>
        </w:rPr>
        <w:lastRenderedPageBreak/>
        <w:t>Transparency</w:t>
      </w:r>
      <w:r>
        <w:t xml:space="preserve">: At every stage of the Service, </w:t>
      </w:r>
      <w:ins w:id="86" w:author="Jennifer Agbasi" w:date="2018-10-15T14:52:00Z">
        <w:r w:rsidR="00061824">
          <w:t xml:space="preserve">our </w:t>
        </w:r>
      </w:ins>
      <w:r>
        <w:t xml:space="preserve">clients </w:t>
      </w:r>
      <w:del w:id="87" w:author="Jennifer Agbasi" w:date="2018-10-15T14:53:00Z">
        <w:r w:rsidDel="00061824">
          <w:delText xml:space="preserve">will </w:delText>
        </w:r>
      </w:del>
      <w:r>
        <w:t xml:space="preserve">receive email notification at </w:t>
      </w:r>
      <w:ins w:id="88" w:author="Jennifer Agbasi" w:date="2018-10-15T14:53:00Z">
        <w:r w:rsidR="00061824">
          <w:t xml:space="preserve">their </w:t>
        </w:r>
      </w:ins>
      <w:r>
        <w:t>card headquarters and branches on expected deliveries, timelines and masked content of deliveries with Air Way</w:t>
      </w:r>
      <w:ins w:id="89" w:author="Jennifer Agbasi" w:date="2018-10-15T14:53:00Z">
        <w:r w:rsidR="00061824">
          <w:t>-</w:t>
        </w:r>
      </w:ins>
      <w:del w:id="90" w:author="Jennifer Agbasi" w:date="2018-10-15T14:53:00Z">
        <w:r w:rsidDel="00061824">
          <w:delText xml:space="preserve"> </w:delText>
        </w:r>
      </w:del>
      <w:r>
        <w:t>Bill numbers</w:t>
      </w:r>
      <w:ins w:id="91" w:author="Jennifer Agbasi" w:date="2018-10-15T14:54:00Z">
        <w:r w:rsidR="00061824">
          <w:t>, where applicable</w:t>
        </w:r>
      </w:ins>
      <w:r>
        <w:t>.</w:t>
      </w:r>
    </w:p>
    <w:p w14:paraId="10FCE561" w14:textId="34E24606" w:rsidR="004C2654" w:rsidRDefault="004C2654" w:rsidP="004C2654">
      <w:pPr>
        <w:pStyle w:val="ListParagraph"/>
        <w:numPr>
          <w:ilvl w:val="0"/>
          <w:numId w:val="13"/>
        </w:numPr>
        <w:spacing w:after="160" w:line="259" w:lineRule="auto"/>
        <w:jc w:val="both"/>
      </w:pPr>
      <w:r w:rsidRPr="00232ECE">
        <w:rPr>
          <w:b/>
        </w:rPr>
        <w:t>Tracking</w:t>
      </w:r>
      <w:r w:rsidRPr="00232ECE">
        <w:t xml:space="preserve">: Using our automated tracking and verification system, each package </w:t>
      </w:r>
      <w:del w:id="92" w:author="Jennifer Agbasi" w:date="2018-10-16T11:11:00Z">
        <w:r w:rsidRPr="00232ECE" w:rsidDel="0077482C">
          <w:delText>shall carry</w:delText>
        </w:r>
      </w:del>
      <w:ins w:id="93" w:author="Jennifer Agbasi" w:date="2018-10-16T11:11:00Z">
        <w:r w:rsidR="0077482C">
          <w:t>carries</w:t>
        </w:r>
      </w:ins>
      <w:r w:rsidRPr="00232ECE">
        <w:t xml:space="preserve"> a barcoded airway bill for identification and easy online, real-</w:t>
      </w:r>
      <w:del w:id="94" w:author="Jennifer Agbasi" w:date="2018-10-16T11:20:00Z">
        <w:r w:rsidRPr="00232ECE" w:rsidDel="00C47823">
          <w:delText xml:space="preserve"> </w:delText>
        </w:r>
      </w:del>
      <w:r w:rsidRPr="00232ECE">
        <w:t xml:space="preserve">time tracking of cards to the </w:t>
      </w:r>
      <w:del w:id="95" w:author="Jennifer Agbasi" w:date="2018-10-16T11:21:00Z">
        <w:r w:rsidRPr="00232ECE" w:rsidDel="00C47823">
          <w:delText>desired branch</w:delText>
        </w:r>
      </w:del>
      <w:ins w:id="96" w:author="Jennifer Agbasi" w:date="2018-10-16T11:21:00Z">
        <w:r w:rsidR="00C47823">
          <w:t>destination</w:t>
        </w:r>
      </w:ins>
      <w:r w:rsidRPr="00232ECE">
        <w:t xml:space="preserve">. </w:t>
      </w:r>
      <w:ins w:id="97" w:author="Jennifer Agbasi" w:date="2018-10-15T14:55:00Z">
        <w:r w:rsidR="002A332C">
          <w:t>Our c</w:t>
        </w:r>
      </w:ins>
      <w:del w:id="98" w:author="Jennifer Agbasi" w:date="2018-10-15T14:55:00Z">
        <w:r w:rsidRPr="00232ECE" w:rsidDel="002A332C">
          <w:delText>C</w:delText>
        </w:r>
      </w:del>
      <w:r w:rsidRPr="00232ECE">
        <w:t>lient</w:t>
      </w:r>
      <w:ins w:id="99" w:author="Jennifer Agbasi" w:date="2018-10-15T14:55:00Z">
        <w:r w:rsidR="002A332C">
          <w:t>s</w:t>
        </w:r>
      </w:ins>
      <w:r w:rsidRPr="00232ECE">
        <w:t xml:space="preserve"> also get an automatic confirmation of deliveries via email or SMS with access to our online MIS per batch.</w:t>
      </w:r>
    </w:p>
    <w:p w14:paraId="7E1E497D" w14:textId="77777777" w:rsidR="00516B7A" w:rsidRPr="00232ECE" w:rsidRDefault="00516B7A" w:rsidP="00516B7A">
      <w:pPr>
        <w:pStyle w:val="ListParagraph"/>
        <w:spacing w:after="160" w:line="259" w:lineRule="auto"/>
        <w:jc w:val="both"/>
      </w:pPr>
    </w:p>
    <w:p w14:paraId="226B5DE5" w14:textId="5D6EC8E8" w:rsidR="004C2654" w:rsidRDefault="00516B7A" w:rsidP="00516B7A">
      <w:pPr>
        <w:pStyle w:val="Heading1"/>
        <w:rPr>
          <w:sz w:val="28"/>
          <w:szCs w:val="28"/>
        </w:rPr>
      </w:pPr>
      <w:r w:rsidRPr="00516B7A">
        <w:rPr>
          <w:sz w:val="28"/>
          <w:szCs w:val="28"/>
        </w:rPr>
        <w:t>Card Manufacturing</w:t>
      </w:r>
    </w:p>
    <w:p w14:paraId="3F697041" w14:textId="77777777" w:rsidR="00516B7A" w:rsidRDefault="00516B7A" w:rsidP="00516B7A"/>
    <w:p w14:paraId="64DA2956" w14:textId="1A79519D" w:rsidR="00E24D6A" w:rsidRDefault="00E24D6A" w:rsidP="00516B7A">
      <w:r>
        <w:t>The Manufacture of</w:t>
      </w:r>
      <w:r w:rsidRPr="00E24D6A">
        <w:t xml:space="preserve"> </w:t>
      </w:r>
      <w:r>
        <w:t>high quality and secure</w:t>
      </w:r>
      <w:del w:id="100" w:author="Jennifer Agbasi" w:date="2018-10-15T14:58:00Z">
        <w:r w:rsidDel="002A332C">
          <w:delText>d</w:delText>
        </w:r>
      </w:del>
      <w:r>
        <w:t xml:space="preserve"> cards and documents consist of </w:t>
      </w:r>
      <w:r w:rsidRPr="00E24D6A">
        <w:t>extremely complex</w:t>
      </w:r>
      <w:r>
        <w:t xml:space="preserve"> processes and must conform to </w:t>
      </w:r>
      <w:r w:rsidRPr="00E24D6A">
        <w:t xml:space="preserve">strict </w:t>
      </w:r>
      <w:ins w:id="101" w:author="Jennifer Agbasi" w:date="2018-10-15T15:00:00Z">
        <w:r w:rsidR="002A332C">
          <w:t>I</w:t>
        </w:r>
      </w:ins>
      <w:del w:id="102" w:author="Jennifer Agbasi" w:date="2018-10-15T15:00:00Z">
        <w:r w:rsidRPr="00E24D6A" w:rsidDel="002A332C">
          <w:delText>i</w:delText>
        </w:r>
      </w:del>
      <w:r w:rsidRPr="00E24D6A">
        <w:t xml:space="preserve">nternational </w:t>
      </w:r>
      <w:ins w:id="103" w:author="Jennifer Agbasi" w:date="2018-10-15T15:00:00Z">
        <w:r w:rsidR="002A332C">
          <w:t>S</w:t>
        </w:r>
      </w:ins>
      <w:del w:id="104" w:author="Jennifer Agbasi" w:date="2018-10-15T15:00:00Z">
        <w:r w:rsidRPr="00E24D6A" w:rsidDel="002A332C">
          <w:delText>s</w:delText>
        </w:r>
      </w:del>
      <w:r w:rsidRPr="00E24D6A">
        <w:t xml:space="preserve">tandards. </w:t>
      </w:r>
      <w:r>
        <w:t xml:space="preserve">Our Card manufacturing </w:t>
      </w:r>
      <w:del w:id="105" w:author="Jennifer Agbasi" w:date="2018-10-15T15:04:00Z">
        <w:r w:rsidDel="002A332C">
          <w:delText xml:space="preserve">plant boasts </w:delText>
        </w:r>
      </w:del>
      <w:ins w:id="106" w:author="Jennifer Agbasi" w:date="2018-10-15T15:04:00Z">
        <w:r w:rsidR="002A332C">
          <w:t xml:space="preserve">prides </w:t>
        </w:r>
      </w:ins>
      <w:r>
        <w:t>of the highest available technology and skill</w:t>
      </w:r>
      <w:ins w:id="107" w:author="Jennifer Agbasi" w:date="2018-10-15T15:03:00Z">
        <w:r w:rsidR="002A332C">
          <w:t>ed</w:t>
        </w:r>
      </w:ins>
      <w:r>
        <w:t xml:space="preserve"> staffs. </w:t>
      </w:r>
    </w:p>
    <w:p w14:paraId="1ECCD15C" w14:textId="77777777" w:rsidR="00E24D6A" w:rsidRDefault="00E24D6A" w:rsidP="00516B7A"/>
    <w:p w14:paraId="404A535B" w14:textId="77777777" w:rsidR="00903212" w:rsidRDefault="00903212" w:rsidP="00903212">
      <w:pPr>
        <w:rPr>
          <w:b/>
        </w:rPr>
      </w:pPr>
      <w:r w:rsidRPr="00E24D6A">
        <w:rPr>
          <w:b/>
        </w:rPr>
        <w:t>Design</w:t>
      </w:r>
    </w:p>
    <w:p w14:paraId="0A6862F2" w14:textId="0F9A33DF" w:rsidR="00705B51" w:rsidRDefault="00903212" w:rsidP="00516B7A">
      <w:r>
        <w:t xml:space="preserve">Our </w:t>
      </w:r>
      <w:ins w:id="108" w:author="Jennifer Agbasi" w:date="2018-10-16T08:31:00Z">
        <w:r w:rsidR="0010293F">
          <w:t>G</w:t>
        </w:r>
      </w:ins>
      <w:del w:id="109" w:author="Jennifer Agbasi" w:date="2018-10-16T08:31:00Z">
        <w:r w:rsidDel="0010293F">
          <w:delText>g</w:delText>
        </w:r>
      </w:del>
      <w:r>
        <w:t xml:space="preserve">raphics </w:t>
      </w:r>
      <w:ins w:id="110" w:author="Jennifer Agbasi" w:date="2018-10-16T08:31:00Z">
        <w:r w:rsidR="0010293F">
          <w:t>D</w:t>
        </w:r>
      </w:ins>
      <w:del w:id="111" w:author="Jennifer Agbasi" w:date="2018-10-16T08:31:00Z">
        <w:r w:rsidDel="0010293F">
          <w:delText>d</w:delText>
        </w:r>
      </w:del>
      <w:r>
        <w:t xml:space="preserve">esign team </w:t>
      </w:r>
      <w:del w:id="112" w:author="Jennifer Agbasi" w:date="2018-10-16T08:32:00Z">
        <w:r w:rsidDel="0010293F">
          <w:delText>ranks among the very best</w:delText>
        </w:r>
      </w:del>
      <w:ins w:id="113" w:author="Jennifer Agbasi" w:date="2018-10-16T08:32:00Z">
        <w:r w:rsidR="0010293F">
          <w:t>consists of talented and highly skilled</w:t>
        </w:r>
      </w:ins>
      <w:r>
        <w:t xml:space="preserve"> </w:t>
      </w:r>
      <w:ins w:id="114" w:author="Jennifer Agbasi" w:date="2018-10-16T08:33:00Z">
        <w:r w:rsidR="0010293F">
          <w:t xml:space="preserve">professionals with a track record of </w:t>
        </w:r>
      </w:ins>
      <w:del w:id="115" w:author="Jennifer Agbasi" w:date="2018-10-16T08:34:00Z">
        <w:r w:rsidDel="0010293F">
          <w:delText xml:space="preserve">and have come up with the most </w:delText>
        </w:r>
      </w:del>
      <w:del w:id="116" w:author="Jennifer Agbasi" w:date="2018-10-16T09:18:00Z">
        <w:r w:rsidDel="009D25A8">
          <w:delText>creati</w:delText>
        </w:r>
      </w:del>
      <w:ins w:id="117" w:author="Jennifer Agbasi" w:date="2018-10-16T09:18:00Z">
        <w:r w:rsidR="009D25A8">
          <w:t>creating innovative</w:t>
        </w:r>
      </w:ins>
      <w:del w:id="118" w:author="Jennifer Agbasi" w:date="2018-10-16T09:18:00Z">
        <w:r w:rsidDel="009D25A8">
          <w:delText>ve</w:delText>
        </w:r>
      </w:del>
      <w:r>
        <w:t xml:space="preserve"> designs that </w:t>
      </w:r>
      <w:del w:id="119" w:author="Jennifer Agbasi" w:date="2018-10-16T08:34:00Z">
        <w:r w:rsidDel="0010293F">
          <w:delText xml:space="preserve">always </w:delText>
        </w:r>
      </w:del>
      <w:r>
        <w:t xml:space="preserve">meet </w:t>
      </w:r>
      <w:ins w:id="120" w:author="Jennifer Agbasi" w:date="2018-10-16T08:29:00Z">
        <w:r w:rsidR="0010293F">
          <w:t>I</w:t>
        </w:r>
      </w:ins>
      <w:del w:id="121" w:author="Jennifer Agbasi" w:date="2018-10-16T08:29:00Z">
        <w:r w:rsidDel="0010293F">
          <w:delText>i</w:delText>
        </w:r>
      </w:del>
      <w:r>
        <w:t xml:space="preserve">nternational </w:t>
      </w:r>
      <w:ins w:id="122" w:author="Jennifer Agbasi" w:date="2018-10-16T08:29:00Z">
        <w:r w:rsidR="0010293F">
          <w:t>S</w:t>
        </w:r>
      </w:ins>
      <w:del w:id="123" w:author="Jennifer Agbasi" w:date="2018-10-16T08:29:00Z">
        <w:r w:rsidDel="0010293F">
          <w:delText>s</w:delText>
        </w:r>
      </w:del>
      <w:r>
        <w:t>tandard</w:t>
      </w:r>
      <w:ins w:id="124" w:author="Jennifer Agbasi" w:date="2018-10-16T08:34:00Z">
        <w:r w:rsidR="0010293F">
          <w:t>s,</w:t>
        </w:r>
      </w:ins>
      <w:r>
        <w:t xml:space="preserve"> as well </w:t>
      </w:r>
      <w:ins w:id="125" w:author="Jennifer Agbasi" w:date="2018-10-16T08:34:00Z">
        <w:r w:rsidR="0010293F">
          <w:t xml:space="preserve">as </w:t>
        </w:r>
      </w:ins>
      <w:r>
        <w:t>clients</w:t>
      </w:r>
      <w:ins w:id="126" w:author="Jennifer Agbasi" w:date="2018-10-16T08:34:00Z">
        <w:r w:rsidR="0010293F">
          <w:t>’</w:t>
        </w:r>
      </w:ins>
      <w:r>
        <w:t xml:space="preserve"> need</w:t>
      </w:r>
      <w:ins w:id="127" w:author="Jennifer Agbasi" w:date="2018-10-16T08:30:00Z">
        <w:r w:rsidR="0010293F">
          <w:t>s</w:t>
        </w:r>
      </w:ins>
      <w:r>
        <w:t xml:space="preserve"> in terms of security and aesthetics. </w:t>
      </w:r>
      <w:del w:id="128" w:author="Jennifer Agbasi" w:date="2018-10-16T09:19:00Z">
        <w:r w:rsidR="00705B51" w:rsidDel="009D25A8">
          <w:delText>Using the best</w:delText>
        </w:r>
      </w:del>
      <w:ins w:id="129" w:author="Jennifer Agbasi" w:date="2018-10-16T09:19:00Z">
        <w:r w:rsidR="009D25A8">
          <w:t xml:space="preserve">Our </w:t>
        </w:r>
      </w:ins>
      <w:ins w:id="130" w:author="Jennifer Agbasi" w:date="2018-10-16T09:20:00Z">
        <w:r w:rsidR="009D25A8">
          <w:t>high</w:t>
        </w:r>
      </w:ins>
      <w:ins w:id="131" w:author="Jennifer Agbasi" w:date="2018-10-16T09:24:00Z">
        <w:r w:rsidR="009D25A8">
          <w:t xml:space="preserve"> tech,</w:t>
        </w:r>
      </w:ins>
      <w:ins w:id="132" w:author="Jennifer Agbasi" w:date="2018-10-16T09:20:00Z">
        <w:r w:rsidR="009D25A8">
          <w:t xml:space="preserve"> </w:t>
        </w:r>
      </w:ins>
      <w:ins w:id="133" w:author="Jennifer Agbasi" w:date="2018-10-16T09:19:00Z">
        <w:r w:rsidR="009D25A8">
          <w:t>state-of-the-art</w:t>
        </w:r>
      </w:ins>
      <w:r w:rsidR="00705B51">
        <w:t xml:space="preserve"> tools, </w:t>
      </w:r>
      <w:del w:id="134" w:author="Jennifer Agbasi" w:date="2018-10-16T09:32:00Z">
        <w:r w:rsidR="00705B51" w:rsidDel="00E35DC2">
          <w:delText xml:space="preserve">our </w:delText>
        </w:r>
      </w:del>
      <w:ins w:id="135" w:author="Jennifer Agbasi" w:date="2018-10-16T09:32:00Z">
        <w:r w:rsidR="00E35DC2">
          <w:t xml:space="preserve">enables us to produce </w:t>
        </w:r>
      </w:ins>
      <w:r w:rsidR="00705B51">
        <w:t xml:space="preserve">high security designs </w:t>
      </w:r>
      <w:ins w:id="136" w:author="Jennifer Agbasi" w:date="2018-10-16T09:33:00Z">
        <w:r w:rsidR="00E35DC2">
          <w:t xml:space="preserve">with the level of sophistication and complexity required to </w:t>
        </w:r>
      </w:ins>
      <w:del w:id="137" w:author="Jennifer Agbasi" w:date="2018-10-16T09:41:00Z">
        <w:r w:rsidR="00705B51" w:rsidDel="00C94170">
          <w:delText>prevents</w:delText>
        </w:r>
      </w:del>
      <w:ins w:id="138" w:author="Jennifer Agbasi" w:date="2018-10-16T09:41:00Z">
        <w:r w:rsidR="00C94170">
          <w:t>forestall</w:t>
        </w:r>
      </w:ins>
      <w:r w:rsidR="00705B51">
        <w:t xml:space="preserve"> card duplication and identity theft.</w:t>
      </w:r>
    </w:p>
    <w:p w14:paraId="7C5045B6" w14:textId="71B3055B" w:rsidR="00E24D6A" w:rsidRDefault="00E24D6A" w:rsidP="00516B7A"/>
    <w:p w14:paraId="23A8101A" w14:textId="236C0B64" w:rsidR="00E24D6A" w:rsidRDefault="00705B51" w:rsidP="00516B7A">
      <w:pPr>
        <w:rPr>
          <w:b/>
        </w:rPr>
      </w:pPr>
      <w:r>
        <w:rPr>
          <w:b/>
        </w:rPr>
        <w:t>Card Printing</w:t>
      </w:r>
    </w:p>
    <w:p w14:paraId="60F1B435" w14:textId="131B89CC" w:rsidR="0063404C" w:rsidRDefault="0063404C" w:rsidP="00516B7A">
      <w:r>
        <w:t>From Pre</w:t>
      </w:r>
      <w:ins w:id="139" w:author="Jennifer Agbasi" w:date="2018-10-16T09:42:00Z">
        <w:r w:rsidR="00C94170">
          <w:t>-</w:t>
        </w:r>
      </w:ins>
      <w:r>
        <w:t>Press to actual card printing</w:t>
      </w:r>
      <w:ins w:id="140" w:author="Jennifer Agbasi" w:date="2018-10-16T09:43:00Z">
        <w:r w:rsidR="00C94170">
          <w:t>,</w:t>
        </w:r>
      </w:ins>
      <w:del w:id="141" w:author="Jennifer Agbasi" w:date="2018-10-16T09:43:00Z">
        <w:r w:rsidDel="00C94170">
          <w:delText>.</w:delText>
        </w:r>
      </w:del>
      <w:r>
        <w:t xml:space="preserve"> </w:t>
      </w:r>
      <w:ins w:id="142" w:author="Jennifer Agbasi" w:date="2018-10-16T09:43:00Z">
        <w:r w:rsidR="00C94170">
          <w:t>o</w:t>
        </w:r>
      </w:ins>
      <w:del w:id="143" w:author="Jennifer Agbasi" w:date="2018-10-16T09:43:00Z">
        <w:r w:rsidDel="00C94170">
          <w:delText>O</w:delText>
        </w:r>
      </w:del>
      <w:r>
        <w:t xml:space="preserve">ur processes are </w:t>
      </w:r>
      <w:ins w:id="144" w:author="Jennifer Agbasi" w:date="2018-10-16T09:43:00Z">
        <w:r w:rsidR="00C94170">
          <w:t xml:space="preserve">certified and </w:t>
        </w:r>
      </w:ins>
      <w:r>
        <w:t xml:space="preserve">confirmed by industry regulators as world class. </w:t>
      </w:r>
      <w:del w:id="145" w:author="Jennifer Agbasi" w:date="2018-10-16T10:32:00Z">
        <w:r w:rsidDel="00A32978">
          <w:delText>This is attested by</w:delText>
        </w:r>
      </w:del>
      <w:ins w:id="146" w:author="Jennifer Agbasi" w:date="2018-10-16T10:32:00Z">
        <w:r w:rsidR="00A32978">
          <w:t>Some of</w:t>
        </w:r>
      </w:ins>
      <w:r>
        <w:t xml:space="preserve"> our certifications </w:t>
      </w:r>
      <w:ins w:id="147" w:author="Jennifer Agbasi" w:date="2018-10-16T10:33:00Z">
        <w:r w:rsidR="00A32978">
          <w:t xml:space="preserve">are </w:t>
        </w:r>
      </w:ins>
      <w:r>
        <w:t xml:space="preserve">by MasterCard, VISA, Verve, PCI, </w:t>
      </w:r>
      <w:ins w:id="148" w:author="Jennifer Agbasi" w:date="2018-10-16T10:33:00Z">
        <w:r w:rsidR="00A32978">
          <w:t xml:space="preserve">and </w:t>
        </w:r>
      </w:ins>
      <w:r>
        <w:t>CQM.</w:t>
      </w:r>
    </w:p>
    <w:p w14:paraId="42C6BE71" w14:textId="77777777" w:rsidR="00D76BDB" w:rsidRDefault="00D76BDB" w:rsidP="00516B7A"/>
    <w:p w14:paraId="5F5104B4" w14:textId="39A08A3E" w:rsidR="008B599B" w:rsidRDefault="008B599B" w:rsidP="008B599B">
      <w:pPr>
        <w:pStyle w:val="ListParagraph"/>
        <w:numPr>
          <w:ilvl w:val="0"/>
          <w:numId w:val="14"/>
        </w:numPr>
      </w:pPr>
      <w:r>
        <w:t>Our Pre</w:t>
      </w:r>
      <w:ins w:id="149" w:author="Jennifer Agbasi" w:date="2018-10-16T10:08:00Z">
        <w:r w:rsidR="00764948">
          <w:t>-</w:t>
        </w:r>
      </w:ins>
      <w:r>
        <w:t xml:space="preserve">Press is capable of producing of quality printing plates with </w:t>
      </w:r>
      <w:ins w:id="150" w:author="Jennifer Agbasi" w:date="2018-10-16T10:43:00Z">
        <w:r w:rsidR="00244595">
          <w:t>I</w:t>
        </w:r>
      </w:ins>
      <w:del w:id="151" w:author="Jennifer Agbasi" w:date="2018-10-16T10:43:00Z">
        <w:r w:rsidDel="00244595">
          <w:delText>i</w:delText>
        </w:r>
      </w:del>
      <w:r>
        <w:t xml:space="preserve">nterglio methods using CTOP equipment. </w:t>
      </w:r>
    </w:p>
    <w:p w14:paraId="0B8F7564" w14:textId="5EE4519A" w:rsidR="008B599B" w:rsidRDefault="008B599B" w:rsidP="008B599B">
      <w:pPr>
        <w:pStyle w:val="ListParagraph"/>
        <w:numPr>
          <w:ilvl w:val="0"/>
          <w:numId w:val="14"/>
        </w:numPr>
      </w:pPr>
      <w:r>
        <w:t>Offset</w:t>
      </w:r>
      <w:r w:rsidR="00D76BDB">
        <w:t xml:space="preserve"> printing is capable of using Rainbow printing, Simultan, and </w:t>
      </w:r>
      <w:ins w:id="152" w:author="Jennifer Agbasi" w:date="2018-10-16T10:43:00Z">
        <w:r w:rsidR="00244595">
          <w:t>I</w:t>
        </w:r>
      </w:ins>
      <w:del w:id="153" w:author="Jennifer Agbasi" w:date="2018-10-16T10:43:00Z">
        <w:r w:rsidR="00D76BDB" w:rsidDel="00244595">
          <w:delText>i</w:delText>
        </w:r>
      </w:del>
      <w:r w:rsidR="00D76BDB">
        <w:t>ntaglio to produce high resolution and security cards and documents.</w:t>
      </w:r>
    </w:p>
    <w:p w14:paraId="48658034" w14:textId="3D783F2C" w:rsidR="00D76BDB" w:rsidRDefault="00244595" w:rsidP="008B599B">
      <w:pPr>
        <w:pStyle w:val="ListParagraph"/>
        <w:numPr>
          <w:ilvl w:val="0"/>
          <w:numId w:val="14"/>
        </w:numPr>
      </w:pPr>
      <w:ins w:id="154" w:author="Jennifer Agbasi" w:date="2018-10-16T10:45:00Z">
        <w:r>
          <w:t xml:space="preserve">Our </w:t>
        </w:r>
      </w:ins>
      <w:r w:rsidR="00100800">
        <w:t xml:space="preserve">Lamination </w:t>
      </w:r>
      <w:ins w:id="155" w:author="Jennifer Agbasi" w:date="2018-10-16T10:45:00Z">
        <w:r>
          <w:t xml:space="preserve">process </w:t>
        </w:r>
      </w:ins>
      <w:r w:rsidR="00100800">
        <w:t>is fully automated for contact, contactless cards and ID documents</w:t>
      </w:r>
      <w:ins w:id="156" w:author="Jennifer Agbasi" w:date="2018-10-16T10:46:00Z">
        <w:r>
          <w:t xml:space="preserve">, with </w:t>
        </w:r>
      </w:ins>
      <w:ins w:id="157" w:author="Jennifer Agbasi" w:date="2018-10-16T10:47:00Z">
        <w:r>
          <w:t xml:space="preserve">high pressure and temperature </w:t>
        </w:r>
      </w:ins>
      <w:ins w:id="158" w:author="Jennifer Agbasi" w:date="2018-10-16T10:46:00Z">
        <w:r>
          <w:t>accuracy</w:t>
        </w:r>
      </w:ins>
      <w:r w:rsidR="00100800">
        <w:t xml:space="preserve">. </w:t>
      </w:r>
      <w:del w:id="159" w:author="Jennifer Agbasi" w:date="2018-10-16T10:49:00Z">
        <w:r w:rsidR="00100800" w:rsidDel="00244595">
          <w:delText>It can also provide accuracy in pressure and temperature.</w:delText>
        </w:r>
      </w:del>
    </w:p>
    <w:p w14:paraId="40BC704A" w14:textId="13807D80" w:rsidR="00100800" w:rsidRDefault="00703DB8" w:rsidP="00100800">
      <w:pPr>
        <w:pStyle w:val="ListParagraph"/>
        <w:numPr>
          <w:ilvl w:val="0"/>
          <w:numId w:val="14"/>
        </w:numPr>
      </w:pPr>
      <w:ins w:id="160" w:author="Jennifer Agbasi" w:date="2018-10-16T10:53:00Z">
        <w:r>
          <w:t xml:space="preserve">We have </w:t>
        </w:r>
      </w:ins>
      <w:r w:rsidR="00100800">
        <w:t xml:space="preserve">Card </w:t>
      </w:r>
      <w:ins w:id="161" w:author="Jennifer Agbasi" w:date="2018-10-16T10:54:00Z">
        <w:r>
          <w:t>P</w:t>
        </w:r>
      </w:ins>
      <w:del w:id="162" w:author="Jennifer Agbasi" w:date="2018-10-16T10:54:00Z">
        <w:r w:rsidR="00100800" w:rsidDel="00703DB8">
          <w:delText>p</w:delText>
        </w:r>
      </w:del>
      <w:r w:rsidR="00100800">
        <w:t>unching machine</w:t>
      </w:r>
      <w:ins w:id="163" w:author="Jennifer Agbasi" w:date="2018-10-16T10:54:00Z">
        <w:r>
          <w:t>s</w:t>
        </w:r>
      </w:ins>
      <w:r w:rsidR="00100800">
        <w:t xml:space="preserve"> </w:t>
      </w:r>
      <w:r w:rsidR="00100800" w:rsidRPr="00100800">
        <w:t xml:space="preserve">designed with fully automatic sensors to </w:t>
      </w:r>
      <w:del w:id="164" w:author="Jennifer Agbasi" w:date="2018-10-16T10:49:00Z">
        <w:r w:rsidR="00100800" w:rsidRPr="00100800" w:rsidDel="00244595">
          <w:delText xml:space="preserve">have </w:delText>
        </w:r>
      </w:del>
      <w:ins w:id="165" w:author="Jennifer Agbasi" w:date="2018-10-16T10:49:00Z">
        <w:r w:rsidR="00244595">
          <w:t>produce</w:t>
        </w:r>
        <w:r w:rsidR="00244595" w:rsidRPr="00100800">
          <w:t xml:space="preserve"> </w:t>
        </w:r>
      </w:ins>
      <w:r w:rsidR="00100800" w:rsidRPr="00100800">
        <w:t>good quality of punched cards.</w:t>
      </w:r>
    </w:p>
    <w:p w14:paraId="310DE11B" w14:textId="0F3D8F0D" w:rsidR="00100800" w:rsidRDefault="00100800" w:rsidP="00100800">
      <w:pPr>
        <w:pStyle w:val="ListParagraph"/>
        <w:numPr>
          <w:ilvl w:val="0"/>
          <w:numId w:val="14"/>
        </w:numPr>
      </w:pPr>
      <w:r w:rsidRPr="00100800">
        <w:t xml:space="preserve">For </w:t>
      </w:r>
      <w:ins w:id="166" w:author="Jennifer Agbasi" w:date="2018-10-16T10:54:00Z">
        <w:r w:rsidR="00703DB8">
          <w:t>H</w:t>
        </w:r>
      </w:ins>
      <w:del w:id="167" w:author="Jennifer Agbasi" w:date="2018-10-16T10:54:00Z">
        <w:r w:rsidRPr="00100800" w:rsidDel="00703DB8">
          <w:delText>h</w:delText>
        </w:r>
      </w:del>
      <w:r w:rsidRPr="00100800">
        <w:t>ologram</w:t>
      </w:r>
      <w:r>
        <w:t>ing</w:t>
      </w:r>
      <w:r w:rsidRPr="00100800">
        <w:t xml:space="preserve">, we use Kurz technology to </w:t>
      </w:r>
      <w:r>
        <w:t>bring out</w:t>
      </w:r>
      <w:r w:rsidRPr="00100800">
        <w:t xml:space="preserve"> high quality stamping on ID cards</w:t>
      </w:r>
      <w:ins w:id="168" w:author="Jennifer Agbasi" w:date="2018-10-16T10:55:00Z">
        <w:r w:rsidR="00703DB8">
          <w:t>; and we also achieve</w:t>
        </w:r>
      </w:ins>
      <w:del w:id="169" w:author="Jennifer Agbasi" w:date="2018-10-16T10:55:00Z">
        <w:r w:rsidRPr="00100800" w:rsidDel="00703DB8">
          <w:delText xml:space="preserve">. </w:delText>
        </w:r>
      </w:del>
      <w:r w:rsidRPr="00100800">
        <w:t>Gold an</w:t>
      </w:r>
      <w:r w:rsidR="003C4132">
        <w:t xml:space="preserve">d </w:t>
      </w:r>
      <w:ins w:id="170" w:author="Jennifer Agbasi" w:date="2018-10-16T10:55:00Z">
        <w:r w:rsidR="00703DB8">
          <w:t>S</w:t>
        </w:r>
      </w:ins>
      <w:del w:id="171" w:author="Jennifer Agbasi" w:date="2018-10-16T10:55:00Z">
        <w:r w:rsidR="003C4132" w:rsidDel="00703DB8">
          <w:delText>s</w:delText>
        </w:r>
      </w:del>
      <w:r w:rsidR="003C4132">
        <w:t xml:space="preserve">ilver </w:t>
      </w:r>
      <w:ins w:id="172" w:author="Jennifer Agbasi" w:date="2018-10-16T10:55:00Z">
        <w:r w:rsidR="00703DB8">
          <w:t>H</w:t>
        </w:r>
      </w:ins>
      <w:del w:id="173" w:author="Jennifer Agbasi" w:date="2018-10-16T10:55:00Z">
        <w:r w:rsidR="003C4132" w:rsidDel="00703DB8">
          <w:delText>h</w:delText>
        </w:r>
      </w:del>
      <w:r w:rsidR="003C4132">
        <w:t xml:space="preserve">ot stamping finish </w:t>
      </w:r>
      <w:del w:id="174" w:author="Jennifer Agbasi" w:date="2018-10-16T10:56:00Z">
        <w:r w:rsidR="003C4132" w:rsidDel="00703DB8">
          <w:delText xml:space="preserve">is achieved </w:delText>
        </w:r>
      </w:del>
      <w:ins w:id="175" w:author="Jennifer Agbasi" w:date="2018-10-16T10:55:00Z">
        <w:r w:rsidR="00703DB8">
          <w:t xml:space="preserve">in </w:t>
        </w:r>
      </w:ins>
      <w:r w:rsidR="003C4132">
        <w:t>the production of</w:t>
      </w:r>
      <w:r w:rsidRPr="00100800">
        <w:t xml:space="preserve"> </w:t>
      </w:r>
      <w:r w:rsidR="003C4132">
        <w:t>Security</w:t>
      </w:r>
      <w:r w:rsidRPr="00100800">
        <w:t xml:space="preserve"> ID </w:t>
      </w:r>
      <w:ins w:id="176" w:author="Jennifer Agbasi" w:date="2018-10-16T10:56:00Z">
        <w:r w:rsidR="00703DB8">
          <w:t xml:space="preserve">cards </w:t>
        </w:r>
      </w:ins>
      <w:r w:rsidRPr="00100800">
        <w:t>and documents.</w:t>
      </w:r>
    </w:p>
    <w:p w14:paraId="6D6195D4" w14:textId="77777777" w:rsidR="0063404C" w:rsidRPr="0063404C" w:rsidRDefault="0063404C" w:rsidP="00516B7A"/>
    <w:p w14:paraId="4FB54A34" w14:textId="41D5EC92" w:rsidR="00E24D6A" w:rsidRPr="00100800" w:rsidRDefault="00E24D6A" w:rsidP="00516B7A">
      <w:pPr>
        <w:rPr>
          <w:b/>
        </w:rPr>
      </w:pPr>
      <w:r w:rsidRPr="00100800">
        <w:rPr>
          <w:b/>
        </w:rPr>
        <w:t xml:space="preserve">Embedding </w:t>
      </w:r>
    </w:p>
    <w:p w14:paraId="46E17DD9" w14:textId="2EC19F98" w:rsidR="00E24D6A" w:rsidRDefault="00D76BDB" w:rsidP="00100800">
      <w:commentRangeStart w:id="177"/>
      <w:r w:rsidRPr="00D76BDB">
        <w:t xml:space="preserve">Chip embedding process is an art </w:t>
      </w:r>
      <w:r>
        <w:t>security cards</w:t>
      </w:r>
      <w:commentRangeEnd w:id="177"/>
      <w:r w:rsidR="00703DB8">
        <w:rPr>
          <w:rStyle w:val="CommentReference"/>
        </w:rPr>
        <w:commentReference w:id="177"/>
      </w:r>
      <w:r>
        <w:t>. To this end</w:t>
      </w:r>
      <w:ins w:id="178" w:author="Jennifer Agbasi" w:date="2018-10-16T10:56:00Z">
        <w:r w:rsidR="00703DB8">
          <w:t>,</w:t>
        </w:r>
      </w:ins>
      <w:r>
        <w:t xml:space="preserve"> we have invested heavily </w:t>
      </w:r>
      <w:del w:id="179" w:author="Jennifer Agbasi" w:date="2018-10-16T10:57:00Z">
        <w:r w:rsidDel="00703DB8">
          <w:delText>to acquire</w:delText>
        </w:r>
      </w:del>
      <w:ins w:id="180" w:author="Jennifer Agbasi" w:date="2018-10-16T10:57:00Z">
        <w:r w:rsidR="00703DB8">
          <w:t>on</w:t>
        </w:r>
      </w:ins>
      <w:r>
        <w:t xml:space="preserve"> the best </w:t>
      </w:r>
      <w:r w:rsidRPr="00D76BDB">
        <w:t xml:space="preserve">technology </w:t>
      </w:r>
      <w:r>
        <w:t xml:space="preserve">available in the industry to achieve </w:t>
      </w:r>
      <w:ins w:id="181" w:author="Jennifer Agbasi" w:date="2018-10-16T10:58:00Z">
        <w:r w:rsidR="00703DB8">
          <w:t xml:space="preserve">excellent quality in </w:t>
        </w:r>
      </w:ins>
      <w:r>
        <w:t>this delicate and extremely important task</w:t>
      </w:r>
      <w:r w:rsidRPr="00D76BDB">
        <w:t xml:space="preserve">. </w:t>
      </w:r>
      <w:del w:id="182" w:author="Jennifer Agbasi" w:date="2018-10-16T10:59:00Z">
        <w:r w:rsidDel="00703DB8">
          <w:delText>These technology guaranties</w:delText>
        </w:r>
      </w:del>
      <w:ins w:id="183" w:author="Jennifer Agbasi" w:date="2018-10-16T10:59:00Z">
        <w:r w:rsidR="00703DB8">
          <w:t>Our cutting edge equipment guarantees</w:t>
        </w:r>
      </w:ins>
      <w:r>
        <w:t xml:space="preserve"> quality and </w:t>
      </w:r>
      <w:r w:rsidRPr="00D76BDB">
        <w:t xml:space="preserve">accuracy in </w:t>
      </w:r>
      <w:ins w:id="184" w:author="Jennifer Agbasi" w:date="2018-10-16T10:59:00Z">
        <w:r w:rsidR="00703DB8">
          <w:t xml:space="preserve">our </w:t>
        </w:r>
      </w:ins>
      <w:ins w:id="185" w:author="Jennifer Agbasi" w:date="2018-10-16T11:00:00Z">
        <w:r w:rsidR="00703DB8">
          <w:t>M</w:t>
        </w:r>
      </w:ins>
      <w:del w:id="186" w:author="Jennifer Agbasi" w:date="2018-10-16T11:00:00Z">
        <w:r w:rsidRPr="00D76BDB" w:rsidDel="00703DB8">
          <w:delText>m</w:delText>
        </w:r>
      </w:del>
      <w:r w:rsidRPr="00D76BDB">
        <w:t xml:space="preserve">illing and </w:t>
      </w:r>
      <w:ins w:id="187" w:author="Jennifer Agbasi" w:date="2018-10-16T11:00:00Z">
        <w:r w:rsidR="00703DB8">
          <w:t>E</w:t>
        </w:r>
      </w:ins>
      <w:del w:id="188" w:author="Jennifer Agbasi" w:date="2018-10-16T11:00:00Z">
        <w:r w:rsidRPr="00D76BDB" w:rsidDel="00703DB8">
          <w:delText>e</w:delText>
        </w:r>
      </w:del>
      <w:r w:rsidRPr="00D76BDB">
        <w:t>mbedding</w:t>
      </w:r>
      <w:ins w:id="189" w:author="Jennifer Agbasi" w:date="2018-10-16T11:00:00Z">
        <w:r w:rsidR="00703DB8">
          <w:t xml:space="preserve"> process</w:t>
        </w:r>
      </w:ins>
      <w:r w:rsidRPr="00D76BDB">
        <w:t xml:space="preserve">. </w:t>
      </w:r>
      <w:r>
        <w:t xml:space="preserve"> Our </w:t>
      </w:r>
      <w:r w:rsidRPr="00D76BDB">
        <w:t>machine</w:t>
      </w:r>
      <w:r>
        <w:t>s can achieve accurate milling depth and conforms</w:t>
      </w:r>
      <w:r w:rsidRPr="00D76BDB">
        <w:t xml:space="preserve"> </w:t>
      </w:r>
      <w:r w:rsidR="00100800" w:rsidRPr="00D76BDB">
        <w:t>to</w:t>
      </w:r>
      <w:r>
        <w:t xml:space="preserve"> standards for </w:t>
      </w:r>
      <w:r w:rsidR="00100800">
        <w:t xml:space="preserve">measuring </w:t>
      </w:r>
      <w:r>
        <w:t xml:space="preserve">chip </w:t>
      </w:r>
      <w:r w:rsidRPr="00D76BDB">
        <w:t>d</w:t>
      </w:r>
      <w:r w:rsidR="00100800">
        <w:t>epth and po</w:t>
      </w:r>
      <w:r w:rsidRPr="00D76BDB">
        <w:t>sition</w:t>
      </w:r>
      <w:r w:rsidR="00100800">
        <w:t>ing.</w:t>
      </w:r>
      <w:r w:rsidRPr="00D76BDB">
        <w:t xml:space="preserve"> </w:t>
      </w:r>
    </w:p>
    <w:p w14:paraId="2902F26C" w14:textId="77777777" w:rsidR="003C4132" w:rsidRDefault="003C4132" w:rsidP="00100800"/>
    <w:p w14:paraId="711AD3C0" w14:textId="34A6877F" w:rsidR="003C4132" w:rsidRDefault="003C4132" w:rsidP="00100800">
      <w:pPr>
        <w:rPr>
          <w:b/>
        </w:rPr>
      </w:pPr>
      <w:r w:rsidRPr="003C4132">
        <w:rPr>
          <w:b/>
        </w:rPr>
        <w:t>Storage</w:t>
      </w:r>
    </w:p>
    <w:p w14:paraId="73A8DE36" w14:textId="5896ED10" w:rsidR="003C4132" w:rsidRPr="003C4132" w:rsidRDefault="003C4132" w:rsidP="003C4132">
      <w:pPr>
        <w:tabs>
          <w:tab w:val="left" w:pos="2685"/>
        </w:tabs>
      </w:pPr>
      <w:del w:id="190" w:author="Jennifer Agbasi" w:date="2018-10-16T11:01:00Z">
        <w:r w:rsidRPr="003C4132" w:rsidDel="00703DB8">
          <w:delText>Our w</w:delText>
        </w:r>
        <w:r w:rsidDel="00703DB8">
          <w:delText>arehouse is our strongest asset</w:delText>
        </w:r>
      </w:del>
      <w:ins w:id="191" w:author="Jennifer Agbasi" w:date="2018-10-16T11:01:00Z">
        <w:r w:rsidR="00703DB8">
          <w:t>We are also very proud of our warehouse facility</w:t>
        </w:r>
      </w:ins>
      <w:r w:rsidRPr="003C4132">
        <w:t>.</w:t>
      </w:r>
      <w:r>
        <w:t xml:space="preserve"> With </w:t>
      </w:r>
      <w:ins w:id="192" w:author="Jennifer Agbasi" w:date="2018-10-16T11:02:00Z">
        <w:r w:rsidR="00703DB8">
          <w:t xml:space="preserve">a </w:t>
        </w:r>
      </w:ins>
      <w:r>
        <w:t xml:space="preserve">storage capacity of 10 Million cards and advanced inventory systems, </w:t>
      </w:r>
      <w:r w:rsidRPr="003C4132">
        <w:t xml:space="preserve">we monitor our stocks in </w:t>
      </w:r>
      <w:r>
        <w:t xml:space="preserve">production and finished cards thereby </w:t>
      </w:r>
      <w:ins w:id="193" w:author="Jennifer Agbasi" w:date="2018-10-16T11:02:00Z">
        <w:r w:rsidR="00703DB8">
          <w:t>o</w:t>
        </w:r>
      </w:ins>
      <w:del w:id="194" w:author="Jennifer Agbasi" w:date="2018-10-16T11:02:00Z">
        <w:r w:rsidDel="00703DB8">
          <w:delText>O</w:delText>
        </w:r>
      </w:del>
      <w:r>
        <w:t xml:space="preserve">ptimizing our </w:t>
      </w:r>
      <w:r w:rsidRPr="003C4132">
        <w:t>capa</w:t>
      </w:r>
      <w:r>
        <w:t>city and materials flow</w:t>
      </w:r>
      <w:r w:rsidRPr="003C4132">
        <w:t xml:space="preserve">.  </w:t>
      </w:r>
    </w:p>
    <w:sectPr w:rsidR="003C4132" w:rsidRPr="003C4132" w:rsidSect="003C4132">
      <w:pgSz w:w="11900" w:h="16840"/>
      <w:pgMar w:top="630" w:right="830" w:bottom="45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Jennifer Agbasi" w:date="2018-10-12T17:04:00Z" w:initials="JA">
    <w:p w14:paraId="508526A3" w14:textId="3331C3CB" w:rsidR="006708F7" w:rsidRDefault="006708F7">
      <w:pPr>
        <w:pStyle w:val="CommentText"/>
      </w:pPr>
      <w:r>
        <w:rPr>
          <w:rStyle w:val="CommentReference"/>
        </w:rPr>
        <w:annotationRef/>
      </w:r>
      <w:r>
        <w:t xml:space="preserve">Considering that we are not a licensed data processor, revamping this section with alternatives for the term “data process” might be necessary as the website will be accessed by all, including experts in the industry </w:t>
      </w:r>
    </w:p>
  </w:comment>
  <w:comment w:id="53" w:author="Jennifer Agbasi" w:date="2018-10-15T13:23:00Z" w:initials="JA">
    <w:p w14:paraId="4CE3FCD5" w14:textId="35E81CDC" w:rsidR="00CC1D28" w:rsidRDefault="00CC1D28">
      <w:pPr>
        <w:pStyle w:val="CommentText"/>
      </w:pPr>
      <w:r>
        <w:rPr>
          <w:rStyle w:val="CommentReference"/>
        </w:rPr>
        <w:annotationRef/>
      </w:r>
      <w:r>
        <w:t>High level overview of our QAQC process to be provided here – by the process owner</w:t>
      </w:r>
    </w:p>
  </w:comment>
  <w:comment w:id="58" w:author="Jennifer Agbasi" w:date="2018-10-15T13:25:00Z" w:initials="JA">
    <w:p w14:paraId="24A7FD50" w14:textId="0E91A3EF" w:rsidR="00CC1D28" w:rsidRDefault="00CC1D28">
      <w:pPr>
        <w:pStyle w:val="CommentText"/>
      </w:pPr>
      <w:r>
        <w:rPr>
          <w:rStyle w:val="CommentReference"/>
        </w:rPr>
        <w:annotationRef/>
      </w:r>
      <w:r>
        <w:t>A two to three-line paragraph</w:t>
      </w:r>
      <w:r w:rsidR="003B0D29">
        <w:t xml:space="preserve"> here,</w:t>
      </w:r>
      <w:r>
        <w:t xml:space="preserve"> describing the Mailing and Fulfillment service might be in order</w:t>
      </w:r>
      <w:r w:rsidR="003B0D29">
        <w:t>, before the current write-up</w:t>
      </w:r>
    </w:p>
  </w:comment>
  <w:comment w:id="177" w:author="Jennifer Agbasi" w:date="2018-10-16T10:56:00Z" w:initials="JA">
    <w:p w14:paraId="388858F7" w14:textId="162A3E30" w:rsidR="00703DB8" w:rsidRDefault="00703DB8">
      <w:pPr>
        <w:pStyle w:val="CommentText"/>
      </w:pPr>
      <w:r>
        <w:rPr>
          <w:rStyle w:val="CommentReference"/>
        </w:rPr>
        <w:annotationRef/>
      </w:r>
      <w:r>
        <w:t>This sentence is very unclear. Let the process owner revise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8526A3" w15:done="0"/>
  <w15:commentEx w15:paraId="4CE3FCD5" w15:done="0"/>
  <w15:commentEx w15:paraId="24A7FD50" w15:done="0"/>
  <w15:commentEx w15:paraId="388858F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A5AC2"/>
    <w:multiLevelType w:val="hybridMultilevel"/>
    <w:tmpl w:val="64C2C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94D19"/>
    <w:multiLevelType w:val="hybridMultilevel"/>
    <w:tmpl w:val="E99C91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441E1"/>
    <w:multiLevelType w:val="hybridMultilevel"/>
    <w:tmpl w:val="408C901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52A07AF"/>
    <w:multiLevelType w:val="hybridMultilevel"/>
    <w:tmpl w:val="D242D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F7978DE"/>
    <w:multiLevelType w:val="hybridMultilevel"/>
    <w:tmpl w:val="75D849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AD54E36"/>
    <w:multiLevelType w:val="hybridMultilevel"/>
    <w:tmpl w:val="4EF45D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93A68"/>
    <w:multiLevelType w:val="hybridMultilevel"/>
    <w:tmpl w:val="C344AA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C047B04"/>
    <w:multiLevelType w:val="hybridMultilevel"/>
    <w:tmpl w:val="5802BB92"/>
    <w:lvl w:ilvl="0" w:tplc="04090001">
      <w:start w:val="1"/>
      <w:numFmt w:val="bullet"/>
      <w:lvlText w:val=""/>
      <w:lvlJc w:val="left"/>
      <w:pPr>
        <w:ind w:left="2211" w:hanging="360"/>
      </w:pPr>
      <w:rPr>
        <w:rFonts w:ascii="Symbol" w:hAnsi="Symbol" w:hint="default"/>
      </w:rPr>
    </w:lvl>
    <w:lvl w:ilvl="1" w:tplc="04090003" w:tentative="1">
      <w:start w:val="1"/>
      <w:numFmt w:val="bullet"/>
      <w:lvlText w:val="o"/>
      <w:lvlJc w:val="left"/>
      <w:pPr>
        <w:ind w:left="2931" w:hanging="360"/>
      </w:pPr>
      <w:rPr>
        <w:rFonts w:ascii="Courier New" w:hAnsi="Courier New" w:hint="default"/>
      </w:rPr>
    </w:lvl>
    <w:lvl w:ilvl="2" w:tplc="04090005" w:tentative="1">
      <w:start w:val="1"/>
      <w:numFmt w:val="bullet"/>
      <w:lvlText w:val=""/>
      <w:lvlJc w:val="left"/>
      <w:pPr>
        <w:ind w:left="3651" w:hanging="360"/>
      </w:pPr>
      <w:rPr>
        <w:rFonts w:ascii="Wingdings" w:hAnsi="Wingdings" w:hint="default"/>
      </w:rPr>
    </w:lvl>
    <w:lvl w:ilvl="3" w:tplc="04090001" w:tentative="1">
      <w:start w:val="1"/>
      <w:numFmt w:val="bullet"/>
      <w:lvlText w:val=""/>
      <w:lvlJc w:val="left"/>
      <w:pPr>
        <w:ind w:left="4371" w:hanging="360"/>
      </w:pPr>
      <w:rPr>
        <w:rFonts w:ascii="Symbol" w:hAnsi="Symbol" w:hint="default"/>
      </w:rPr>
    </w:lvl>
    <w:lvl w:ilvl="4" w:tplc="04090003" w:tentative="1">
      <w:start w:val="1"/>
      <w:numFmt w:val="bullet"/>
      <w:lvlText w:val="o"/>
      <w:lvlJc w:val="left"/>
      <w:pPr>
        <w:ind w:left="5091" w:hanging="360"/>
      </w:pPr>
      <w:rPr>
        <w:rFonts w:ascii="Courier New" w:hAnsi="Courier New" w:hint="default"/>
      </w:rPr>
    </w:lvl>
    <w:lvl w:ilvl="5" w:tplc="04090005" w:tentative="1">
      <w:start w:val="1"/>
      <w:numFmt w:val="bullet"/>
      <w:lvlText w:val=""/>
      <w:lvlJc w:val="left"/>
      <w:pPr>
        <w:ind w:left="5811" w:hanging="360"/>
      </w:pPr>
      <w:rPr>
        <w:rFonts w:ascii="Wingdings" w:hAnsi="Wingdings" w:hint="default"/>
      </w:rPr>
    </w:lvl>
    <w:lvl w:ilvl="6" w:tplc="04090001" w:tentative="1">
      <w:start w:val="1"/>
      <w:numFmt w:val="bullet"/>
      <w:lvlText w:val=""/>
      <w:lvlJc w:val="left"/>
      <w:pPr>
        <w:ind w:left="6531" w:hanging="360"/>
      </w:pPr>
      <w:rPr>
        <w:rFonts w:ascii="Symbol" w:hAnsi="Symbol" w:hint="default"/>
      </w:rPr>
    </w:lvl>
    <w:lvl w:ilvl="7" w:tplc="04090003" w:tentative="1">
      <w:start w:val="1"/>
      <w:numFmt w:val="bullet"/>
      <w:lvlText w:val="o"/>
      <w:lvlJc w:val="left"/>
      <w:pPr>
        <w:ind w:left="7251" w:hanging="360"/>
      </w:pPr>
      <w:rPr>
        <w:rFonts w:ascii="Courier New" w:hAnsi="Courier New" w:hint="default"/>
      </w:rPr>
    </w:lvl>
    <w:lvl w:ilvl="8" w:tplc="04090005" w:tentative="1">
      <w:start w:val="1"/>
      <w:numFmt w:val="bullet"/>
      <w:lvlText w:val=""/>
      <w:lvlJc w:val="left"/>
      <w:pPr>
        <w:ind w:left="7971" w:hanging="360"/>
      </w:pPr>
      <w:rPr>
        <w:rFonts w:ascii="Wingdings" w:hAnsi="Wingdings" w:hint="default"/>
      </w:rPr>
    </w:lvl>
  </w:abstractNum>
  <w:abstractNum w:abstractNumId="8" w15:restartNumberingAfterBreak="0">
    <w:nsid w:val="4D933B71"/>
    <w:multiLevelType w:val="hybridMultilevel"/>
    <w:tmpl w:val="3BC0C3A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2AD0ACB"/>
    <w:multiLevelType w:val="hybridMultilevel"/>
    <w:tmpl w:val="29FC1E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FB579B"/>
    <w:multiLevelType w:val="hybridMultilevel"/>
    <w:tmpl w:val="447CBE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923883"/>
    <w:multiLevelType w:val="hybridMultilevel"/>
    <w:tmpl w:val="562C6C8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6296586D"/>
    <w:multiLevelType w:val="hybridMultilevel"/>
    <w:tmpl w:val="F5822D02"/>
    <w:lvl w:ilvl="0" w:tplc="226A8D9A">
      <w:start w:val="15"/>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786769B5"/>
    <w:multiLevelType w:val="hybridMultilevel"/>
    <w:tmpl w:val="2AC06B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5"/>
  </w:num>
  <w:num w:numId="3">
    <w:abstractNumId w:val="6"/>
  </w:num>
  <w:num w:numId="4">
    <w:abstractNumId w:val="2"/>
  </w:num>
  <w:num w:numId="5">
    <w:abstractNumId w:val="1"/>
  </w:num>
  <w:num w:numId="6">
    <w:abstractNumId w:val="11"/>
  </w:num>
  <w:num w:numId="7">
    <w:abstractNumId w:val="4"/>
  </w:num>
  <w:num w:numId="8">
    <w:abstractNumId w:val="9"/>
  </w:num>
  <w:num w:numId="9">
    <w:abstractNumId w:val="3"/>
  </w:num>
  <w:num w:numId="10">
    <w:abstractNumId w:val="8"/>
  </w:num>
  <w:num w:numId="11">
    <w:abstractNumId w:val="7"/>
  </w:num>
  <w:num w:numId="12">
    <w:abstractNumId w:val="13"/>
  </w:num>
  <w:num w:numId="13">
    <w:abstractNumId w:val="0"/>
  </w:num>
  <w:num w:numId="1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nifer Agbasi">
    <w15:presenceInfo w15:providerId="AD" w15:userId="S-1-5-21-3945748467-2290413353-1616410538-1255"/>
  </w15:person>
  <w15:person w15:author="PCADMINIISTRATOR">
    <w15:presenceInfo w15:providerId="None" w15:userId="PCADMINI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0A6"/>
    <w:rsid w:val="00017781"/>
    <w:rsid w:val="00061824"/>
    <w:rsid w:val="000A1353"/>
    <w:rsid w:val="000B73E9"/>
    <w:rsid w:val="00100800"/>
    <w:rsid w:val="0010293F"/>
    <w:rsid w:val="00112A6A"/>
    <w:rsid w:val="00136B95"/>
    <w:rsid w:val="001B288B"/>
    <w:rsid w:val="00207645"/>
    <w:rsid w:val="0021699B"/>
    <w:rsid w:val="00244595"/>
    <w:rsid w:val="002A1D88"/>
    <w:rsid w:val="002A332C"/>
    <w:rsid w:val="002B45ED"/>
    <w:rsid w:val="002D07C7"/>
    <w:rsid w:val="00307296"/>
    <w:rsid w:val="0031170D"/>
    <w:rsid w:val="003B0D29"/>
    <w:rsid w:val="003C4132"/>
    <w:rsid w:val="003D52CD"/>
    <w:rsid w:val="003D62C2"/>
    <w:rsid w:val="003E103B"/>
    <w:rsid w:val="00434E6F"/>
    <w:rsid w:val="0049648C"/>
    <w:rsid w:val="004A4F3E"/>
    <w:rsid w:val="004B3252"/>
    <w:rsid w:val="004C2654"/>
    <w:rsid w:val="004F30BD"/>
    <w:rsid w:val="00512810"/>
    <w:rsid w:val="00516B7A"/>
    <w:rsid w:val="005C237C"/>
    <w:rsid w:val="005E0903"/>
    <w:rsid w:val="005F20A6"/>
    <w:rsid w:val="0062322E"/>
    <w:rsid w:val="0063404C"/>
    <w:rsid w:val="00636E0F"/>
    <w:rsid w:val="0065671A"/>
    <w:rsid w:val="006708F7"/>
    <w:rsid w:val="006B7F75"/>
    <w:rsid w:val="006F3BB9"/>
    <w:rsid w:val="00703DB8"/>
    <w:rsid w:val="00705B51"/>
    <w:rsid w:val="00764948"/>
    <w:rsid w:val="00767B55"/>
    <w:rsid w:val="0077482C"/>
    <w:rsid w:val="00795D55"/>
    <w:rsid w:val="007A1B51"/>
    <w:rsid w:val="007A3178"/>
    <w:rsid w:val="007A6A9A"/>
    <w:rsid w:val="007D1E59"/>
    <w:rsid w:val="00820E59"/>
    <w:rsid w:val="008838D1"/>
    <w:rsid w:val="00897907"/>
    <w:rsid w:val="008B2564"/>
    <w:rsid w:val="008B599B"/>
    <w:rsid w:val="008D1501"/>
    <w:rsid w:val="008F0B1E"/>
    <w:rsid w:val="008F1335"/>
    <w:rsid w:val="00903212"/>
    <w:rsid w:val="00910B77"/>
    <w:rsid w:val="00956E5C"/>
    <w:rsid w:val="009D25A8"/>
    <w:rsid w:val="009F68FC"/>
    <w:rsid w:val="00A23013"/>
    <w:rsid w:val="00A32978"/>
    <w:rsid w:val="00A708FA"/>
    <w:rsid w:val="00AD7C87"/>
    <w:rsid w:val="00AF431B"/>
    <w:rsid w:val="00C47823"/>
    <w:rsid w:val="00C94170"/>
    <w:rsid w:val="00CC1D28"/>
    <w:rsid w:val="00CF2BD2"/>
    <w:rsid w:val="00D14B1F"/>
    <w:rsid w:val="00D46FB3"/>
    <w:rsid w:val="00D57EFC"/>
    <w:rsid w:val="00D6359C"/>
    <w:rsid w:val="00D76BDB"/>
    <w:rsid w:val="00DE354E"/>
    <w:rsid w:val="00DF02F1"/>
    <w:rsid w:val="00E24D6A"/>
    <w:rsid w:val="00E35DC2"/>
    <w:rsid w:val="00E4737C"/>
    <w:rsid w:val="00E9377F"/>
    <w:rsid w:val="00EB7451"/>
    <w:rsid w:val="00F46435"/>
    <w:rsid w:val="00F95C8E"/>
    <w:rsid w:val="00FA5E59"/>
    <w:rsid w:val="00FC039C"/>
    <w:rsid w:val="00FE54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21C468"/>
  <w14:defaultImageDpi w14:val="300"/>
  <w15:docId w15:val="{1B0524C6-3195-4BC7-9F38-D5996CDC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45E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0A6"/>
    <w:pPr>
      <w:ind w:left="720"/>
      <w:contextualSpacing/>
    </w:pPr>
  </w:style>
  <w:style w:type="table" w:styleId="TableGrid">
    <w:name w:val="Table Grid"/>
    <w:basedOn w:val="TableNormal"/>
    <w:uiPriority w:val="59"/>
    <w:rsid w:val="00F95C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72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296"/>
    <w:rPr>
      <w:rFonts w:ascii="Segoe UI" w:hAnsi="Segoe UI" w:cs="Segoe UI"/>
      <w:sz w:val="18"/>
      <w:szCs w:val="18"/>
    </w:rPr>
  </w:style>
  <w:style w:type="character" w:customStyle="1" w:styleId="Heading1Char">
    <w:name w:val="Heading 1 Char"/>
    <w:basedOn w:val="DefaultParagraphFont"/>
    <w:link w:val="Heading1"/>
    <w:uiPriority w:val="9"/>
    <w:rsid w:val="002B45ED"/>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D46FB3"/>
    <w:rPr>
      <w:sz w:val="16"/>
      <w:szCs w:val="16"/>
    </w:rPr>
  </w:style>
  <w:style w:type="paragraph" w:styleId="CommentText">
    <w:name w:val="annotation text"/>
    <w:basedOn w:val="Normal"/>
    <w:link w:val="CommentTextChar"/>
    <w:uiPriority w:val="99"/>
    <w:semiHidden/>
    <w:unhideWhenUsed/>
    <w:rsid w:val="00D46FB3"/>
    <w:rPr>
      <w:sz w:val="20"/>
      <w:szCs w:val="20"/>
    </w:rPr>
  </w:style>
  <w:style w:type="character" w:customStyle="1" w:styleId="CommentTextChar">
    <w:name w:val="Comment Text Char"/>
    <w:basedOn w:val="DefaultParagraphFont"/>
    <w:link w:val="CommentText"/>
    <w:uiPriority w:val="99"/>
    <w:semiHidden/>
    <w:rsid w:val="00D46FB3"/>
    <w:rPr>
      <w:sz w:val="20"/>
      <w:szCs w:val="20"/>
    </w:rPr>
  </w:style>
  <w:style w:type="paragraph" w:styleId="CommentSubject">
    <w:name w:val="annotation subject"/>
    <w:basedOn w:val="CommentText"/>
    <w:next w:val="CommentText"/>
    <w:link w:val="CommentSubjectChar"/>
    <w:uiPriority w:val="99"/>
    <w:semiHidden/>
    <w:unhideWhenUsed/>
    <w:rsid w:val="00D46FB3"/>
    <w:rPr>
      <w:b/>
      <w:bCs/>
    </w:rPr>
  </w:style>
  <w:style w:type="character" w:customStyle="1" w:styleId="CommentSubjectChar">
    <w:name w:val="Comment Subject Char"/>
    <w:basedOn w:val="CommentTextChar"/>
    <w:link w:val="CommentSubject"/>
    <w:uiPriority w:val="99"/>
    <w:semiHidden/>
    <w:rsid w:val="00D46F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782476">
      <w:bodyDiv w:val="1"/>
      <w:marLeft w:val="0"/>
      <w:marRight w:val="0"/>
      <w:marTop w:val="0"/>
      <w:marBottom w:val="0"/>
      <w:divBdr>
        <w:top w:val="none" w:sz="0" w:space="0" w:color="auto"/>
        <w:left w:val="none" w:sz="0" w:space="0" w:color="auto"/>
        <w:bottom w:val="none" w:sz="0" w:space="0" w:color="auto"/>
        <w:right w:val="none" w:sz="0" w:space="0" w:color="auto"/>
      </w:divBdr>
    </w:div>
    <w:div w:id="495195705">
      <w:bodyDiv w:val="1"/>
      <w:marLeft w:val="0"/>
      <w:marRight w:val="0"/>
      <w:marTop w:val="0"/>
      <w:marBottom w:val="0"/>
      <w:divBdr>
        <w:top w:val="none" w:sz="0" w:space="0" w:color="auto"/>
        <w:left w:val="none" w:sz="0" w:space="0" w:color="auto"/>
        <w:bottom w:val="none" w:sz="0" w:space="0" w:color="auto"/>
        <w:right w:val="none" w:sz="0" w:space="0" w:color="auto"/>
      </w:divBdr>
    </w:div>
    <w:div w:id="1026642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35BDC-6B74-4797-9052-A534A83D9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5302</TotalTime>
  <Pages>2</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SecureID Ltd</Company>
  <LinksUpToDate>false</LinksUpToDate>
  <CharactersWithSpaces>6569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dc:creator>
  <cp:keywords/>
  <dc:description/>
  <cp:lastModifiedBy>PCADMINIISTRATOR</cp:lastModifiedBy>
  <cp:revision>8</cp:revision>
  <cp:lastPrinted>2018-07-18T15:14:00Z</cp:lastPrinted>
  <dcterms:created xsi:type="dcterms:W3CDTF">2018-10-12T15:01:00Z</dcterms:created>
  <dcterms:modified xsi:type="dcterms:W3CDTF">2018-10-24T09:37:00Z</dcterms:modified>
</cp:coreProperties>
</file>