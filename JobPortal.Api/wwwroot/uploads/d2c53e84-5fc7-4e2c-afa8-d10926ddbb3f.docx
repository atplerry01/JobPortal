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E9C" w:rsidRPr="00E85FFD" w:rsidRDefault="00BC0E9C" w:rsidP="00BC0E9C">
      <w:pPr>
        <w:shd w:val="clear" w:color="auto" w:fill="FFFFFF"/>
        <w:spacing w:before="300" w:after="150" w:line="240" w:lineRule="auto"/>
        <w:jc w:val="both"/>
        <w:outlineLvl w:val="2"/>
        <w:rPr>
          <w:rFonts w:ascii="Century Gothic" w:eastAsia="Times New Roman" w:hAnsi="Century Gothic" w:cs="Helvetica"/>
          <w:color w:val="333333"/>
          <w:sz w:val="36"/>
          <w:szCs w:val="36"/>
          <w:lang w:eastAsia="en-GB"/>
        </w:rPr>
      </w:pPr>
      <w:r w:rsidRPr="00E85FFD">
        <w:rPr>
          <w:rFonts w:ascii="Century Gothic" w:eastAsia="Times New Roman" w:hAnsi="Century Gothic" w:cs="Helvetica"/>
          <w:color w:val="333333"/>
          <w:sz w:val="36"/>
          <w:szCs w:val="36"/>
          <w:lang w:eastAsia="en-GB"/>
        </w:rPr>
        <w:t xml:space="preserve">Management Profile: </w:t>
      </w:r>
    </w:p>
    <w:p w:rsidR="00BC0E9C" w:rsidRPr="00E85FFD" w:rsidRDefault="001F0F60" w:rsidP="00BC0E9C">
      <w:pPr>
        <w:shd w:val="clear" w:color="auto" w:fill="FFFFFF"/>
        <w:spacing w:before="300" w:after="150" w:line="240" w:lineRule="auto"/>
        <w:jc w:val="both"/>
        <w:outlineLvl w:val="2"/>
        <w:rPr>
          <w:rFonts w:ascii="Century Gothic" w:eastAsia="Times New Roman" w:hAnsi="Century Gothic" w:cs="Helvetica"/>
          <w:color w:val="333333"/>
          <w:sz w:val="36"/>
          <w:szCs w:val="36"/>
          <w:lang w:eastAsia="en-GB"/>
        </w:rPr>
      </w:pPr>
      <w:r>
        <w:rPr>
          <w:rFonts w:ascii="Century Gothic" w:eastAsia="Times New Roman" w:hAnsi="Century Gothic" w:cs="Helvetica"/>
          <w:color w:val="333333"/>
          <w:sz w:val="36"/>
          <w:szCs w:val="36"/>
          <w:lang w:eastAsia="en-GB"/>
        </w:rPr>
        <w:t xml:space="preserve">MRS. </w:t>
      </w:r>
      <w:r w:rsidR="00BC0E9C" w:rsidRPr="00E85FFD">
        <w:rPr>
          <w:rFonts w:ascii="Century Gothic" w:eastAsia="Times New Roman" w:hAnsi="Century Gothic" w:cs="Helvetica"/>
          <w:color w:val="333333"/>
          <w:sz w:val="36"/>
          <w:szCs w:val="36"/>
          <w:lang w:eastAsia="en-GB"/>
        </w:rPr>
        <w:t>Kofo Akinkugbe</w:t>
      </w:r>
    </w:p>
    <w:p w:rsidR="00BC0E9C" w:rsidRPr="00E85FFD" w:rsidRDefault="00BC0E9C" w:rsidP="00BC0E9C">
      <w:pPr>
        <w:shd w:val="clear" w:color="auto" w:fill="FFFFFF"/>
        <w:spacing w:before="150" w:after="150" w:line="240" w:lineRule="auto"/>
        <w:jc w:val="both"/>
        <w:outlineLvl w:val="3"/>
        <w:rPr>
          <w:rFonts w:ascii="Century Gothic" w:eastAsia="Times New Roman" w:hAnsi="Century Gothic" w:cs="Helvetica"/>
          <w:color w:val="333333"/>
          <w:sz w:val="27"/>
          <w:szCs w:val="27"/>
          <w:lang w:eastAsia="en-GB"/>
        </w:rPr>
      </w:pPr>
      <w:r w:rsidRPr="00E85FFD">
        <w:rPr>
          <w:rFonts w:ascii="Century Gothic" w:eastAsia="Times New Roman" w:hAnsi="Century Gothic" w:cs="Helvetica"/>
          <w:color w:val="333333"/>
          <w:sz w:val="27"/>
          <w:szCs w:val="27"/>
          <w:lang w:eastAsia="en-GB"/>
        </w:rPr>
        <w:t>Managing D</w:t>
      </w:r>
      <w:r w:rsidR="001F0F60">
        <w:rPr>
          <w:rFonts w:ascii="Century Gothic" w:eastAsia="Times New Roman" w:hAnsi="Century Gothic" w:cs="Helvetica"/>
          <w:color w:val="333333"/>
          <w:sz w:val="27"/>
          <w:szCs w:val="27"/>
          <w:lang w:eastAsia="en-GB"/>
        </w:rPr>
        <w:t>irector / CEO</w:t>
      </w:r>
    </w:p>
    <w:p w:rsidR="00BC0E9C" w:rsidRPr="00E85FFD" w:rsidRDefault="00BC0E9C" w:rsidP="00BC0E9C">
      <w:pPr>
        <w:shd w:val="clear" w:color="auto" w:fill="FFFFFF"/>
        <w:spacing w:after="0" w:line="240" w:lineRule="auto"/>
        <w:jc w:val="both"/>
        <w:rPr>
          <w:rFonts w:ascii="Century Gothic" w:eastAsia="Times New Roman" w:hAnsi="Century Gothic" w:cs="Helvetica"/>
          <w:color w:val="333333"/>
          <w:sz w:val="21"/>
          <w:szCs w:val="21"/>
          <w:lang w:eastAsia="en-GB"/>
        </w:rPr>
      </w:pPr>
    </w:p>
    <w:p w:rsidR="00BC0E9C" w:rsidRPr="00E85FFD" w:rsidRDefault="00BC0E9C" w:rsidP="003C36B2">
      <w:pPr>
        <w:shd w:val="clear" w:color="auto" w:fill="FFFFFF"/>
        <w:spacing w:after="150" w:line="360" w:lineRule="auto"/>
        <w:jc w:val="both"/>
        <w:rPr>
          <w:rFonts w:ascii="Century Gothic" w:eastAsia="Times New Roman" w:hAnsi="Century Gothic" w:cs="Helvetica"/>
          <w:color w:val="333333"/>
          <w:sz w:val="21"/>
          <w:szCs w:val="21"/>
          <w:lang w:eastAsia="en-GB"/>
        </w:rPr>
        <w:pPrChange w:id="0" w:author="Jennifer Agbasi" w:date="2018-10-11T11:17:00Z">
          <w:pPr>
            <w:shd w:val="clear" w:color="auto" w:fill="FFFFFF"/>
            <w:spacing w:after="150" w:line="240" w:lineRule="auto"/>
            <w:jc w:val="both"/>
          </w:pPr>
        </w:pPrChange>
      </w:pPr>
      <w:r w:rsidRPr="00E85FFD">
        <w:rPr>
          <w:rFonts w:ascii="Century Gothic" w:eastAsia="Times New Roman" w:hAnsi="Century Gothic" w:cs="Helvetica"/>
          <w:color w:val="333333"/>
          <w:sz w:val="21"/>
          <w:szCs w:val="21"/>
          <w:lang w:eastAsia="en-GB"/>
        </w:rPr>
        <w:t xml:space="preserve">Kofo Akinkugbe, a prize-winning graduate of Mathematics of the University of Lagos, </w:t>
      </w:r>
      <w:del w:id="1" w:author="Jennifer Agbasi" w:date="2018-10-11T11:12:00Z">
        <w:r w:rsidRPr="00E85FFD" w:rsidDel="003C36B2">
          <w:rPr>
            <w:rFonts w:ascii="Century Gothic" w:eastAsia="Times New Roman" w:hAnsi="Century Gothic" w:cs="Helvetica"/>
            <w:color w:val="333333"/>
            <w:sz w:val="21"/>
            <w:szCs w:val="21"/>
            <w:lang w:eastAsia="en-GB"/>
          </w:rPr>
          <w:delText xml:space="preserve">spent </w:delText>
        </w:r>
      </w:del>
      <w:ins w:id="2" w:author="Jennifer Agbasi" w:date="2018-10-11T11:12:00Z">
        <w:r w:rsidR="003C36B2">
          <w:rPr>
            <w:rFonts w:ascii="Century Gothic" w:eastAsia="Times New Roman" w:hAnsi="Century Gothic" w:cs="Helvetica"/>
            <w:color w:val="333333"/>
            <w:sz w:val="21"/>
            <w:szCs w:val="21"/>
            <w:lang w:eastAsia="en-GB"/>
          </w:rPr>
          <w:t xml:space="preserve">started her career with a 12-year experience in the banking industry, beginning with </w:t>
        </w:r>
        <w:r w:rsidR="003C36B2" w:rsidRPr="00E85FFD">
          <w:rPr>
            <w:rFonts w:ascii="Century Gothic" w:eastAsia="Times New Roman" w:hAnsi="Century Gothic" w:cs="Helvetica"/>
            <w:color w:val="333333"/>
            <w:sz w:val="21"/>
            <w:szCs w:val="21"/>
            <w:lang w:eastAsia="en-GB"/>
          </w:rPr>
          <w:t xml:space="preserve"> </w:t>
        </w:r>
      </w:ins>
      <w:del w:id="3" w:author="Jennifer Agbasi" w:date="2018-10-11T11:13:00Z">
        <w:r w:rsidRPr="00E85FFD" w:rsidDel="003C36B2">
          <w:rPr>
            <w:rFonts w:ascii="Century Gothic" w:eastAsia="Times New Roman" w:hAnsi="Century Gothic" w:cs="Helvetica"/>
            <w:color w:val="333333"/>
            <w:sz w:val="21"/>
            <w:szCs w:val="21"/>
            <w:lang w:eastAsia="en-GB"/>
          </w:rPr>
          <w:delText xml:space="preserve">12 years in banking, first at </w:delText>
        </w:r>
      </w:del>
      <w:r w:rsidRPr="00E85FFD">
        <w:rPr>
          <w:rFonts w:ascii="Century Gothic" w:eastAsia="Times New Roman" w:hAnsi="Century Gothic" w:cs="Helvetica"/>
          <w:color w:val="333333"/>
          <w:sz w:val="21"/>
          <w:szCs w:val="21"/>
          <w:lang w:eastAsia="en-GB"/>
        </w:rPr>
        <w:t xml:space="preserve">International Merchant Bank (local affiliate of the First National Bank of Chicago) </w:t>
      </w:r>
      <w:del w:id="4" w:author="Jennifer Agbasi" w:date="2018-10-11T11:14:00Z">
        <w:r w:rsidRPr="00E85FFD" w:rsidDel="003C36B2">
          <w:rPr>
            <w:rFonts w:ascii="Century Gothic" w:eastAsia="Times New Roman" w:hAnsi="Century Gothic" w:cs="Helvetica"/>
            <w:color w:val="333333"/>
            <w:sz w:val="21"/>
            <w:szCs w:val="21"/>
            <w:lang w:eastAsia="en-GB"/>
          </w:rPr>
          <w:delText>and then</w:delText>
        </w:r>
      </w:del>
      <w:ins w:id="5" w:author="Jennifer Agbasi" w:date="2018-10-11T11:14:00Z">
        <w:r w:rsidR="003C36B2">
          <w:rPr>
            <w:rFonts w:ascii="Century Gothic" w:eastAsia="Times New Roman" w:hAnsi="Century Gothic" w:cs="Helvetica"/>
            <w:color w:val="333333"/>
            <w:sz w:val="21"/>
            <w:szCs w:val="21"/>
            <w:lang w:eastAsia="en-GB"/>
          </w:rPr>
          <w:t>before proceeding to</w:t>
        </w:r>
      </w:ins>
      <w:r w:rsidRPr="00E85FFD">
        <w:rPr>
          <w:rFonts w:ascii="Century Gothic" w:eastAsia="Times New Roman" w:hAnsi="Century Gothic" w:cs="Helvetica"/>
          <w:color w:val="333333"/>
          <w:sz w:val="21"/>
          <w:szCs w:val="21"/>
          <w:lang w:eastAsia="en-GB"/>
        </w:rPr>
        <w:t xml:space="preserve"> </w:t>
      </w:r>
      <w:ins w:id="6" w:author="Jennifer Agbasi" w:date="2018-10-11T11:15:00Z">
        <w:r w:rsidR="003C36B2">
          <w:rPr>
            <w:rFonts w:ascii="Century Gothic" w:eastAsia="Times New Roman" w:hAnsi="Century Gothic" w:cs="Helvetica"/>
            <w:color w:val="333333"/>
            <w:sz w:val="21"/>
            <w:szCs w:val="21"/>
            <w:lang w:eastAsia="en-GB"/>
          </w:rPr>
          <w:t>join the</w:t>
        </w:r>
      </w:ins>
      <w:del w:id="7" w:author="Jennifer Agbasi" w:date="2018-10-11T11:15:00Z">
        <w:r w:rsidRPr="00E85FFD" w:rsidDel="003C36B2">
          <w:rPr>
            <w:rFonts w:ascii="Century Gothic" w:eastAsia="Times New Roman" w:hAnsi="Century Gothic" w:cs="Helvetica"/>
            <w:color w:val="333333"/>
            <w:sz w:val="21"/>
            <w:szCs w:val="21"/>
            <w:lang w:eastAsia="en-GB"/>
          </w:rPr>
          <w:delText xml:space="preserve">as a pioneer staff member of </w:delText>
        </w:r>
      </w:del>
      <w:r w:rsidRPr="00E85FFD">
        <w:rPr>
          <w:rFonts w:ascii="Century Gothic" w:eastAsia="Times New Roman" w:hAnsi="Century Gothic" w:cs="Helvetica"/>
          <w:color w:val="333333"/>
          <w:sz w:val="21"/>
          <w:szCs w:val="21"/>
          <w:lang w:eastAsia="en-GB"/>
        </w:rPr>
        <w:t>Chartered Bank</w:t>
      </w:r>
      <w:ins w:id="8" w:author="Jennifer Agbasi" w:date="2018-10-11T11:15:00Z">
        <w:r w:rsidR="003C36B2">
          <w:rPr>
            <w:rFonts w:ascii="Century Gothic" w:eastAsia="Times New Roman" w:hAnsi="Century Gothic" w:cs="Helvetica"/>
            <w:color w:val="333333"/>
            <w:sz w:val="21"/>
            <w:szCs w:val="21"/>
            <w:lang w:eastAsia="en-GB"/>
          </w:rPr>
          <w:t xml:space="preserve"> team as a pioneer staff member</w:t>
        </w:r>
      </w:ins>
      <w:r w:rsidRPr="00E85FFD">
        <w:rPr>
          <w:rFonts w:ascii="Century Gothic" w:eastAsia="Times New Roman" w:hAnsi="Century Gothic" w:cs="Helvetica"/>
          <w:color w:val="333333"/>
          <w:sz w:val="21"/>
          <w:szCs w:val="21"/>
          <w:lang w:eastAsia="en-GB"/>
        </w:rPr>
        <w:t xml:space="preserve">. During this time, she received the British Government Chevening Scholarship to study for an MBA at the Strathclyde Graduate Business School, Scotland, UK. </w:t>
      </w:r>
    </w:p>
    <w:p w:rsidR="00BC0E9C" w:rsidRPr="00E85FFD" w:rsidRDefault="00BC0E9C" w:rsidP="003C36B2">
      <w:pPr>
        <w:shd w:val="clear" w:color="auto" w:fill="FFFFFF"/>
        <w:spacing w:after="150" w:line="360" w:lineRule="auto"/>
        <w:jc w:val="both"/>
        <w:rPr>
          <w:rFonts w:ascii="Century Gothic" w:eastAsia="Times New Roman" w:hAnsi="Century Gothic" w:cs="Helvetica"/>
          <w:color w:val="333333"/>
          <w:sz w:val="21"/>
          <w:szCs w:val="21"/>
          <w:lang w:eastAsia="en-GB"/>
        </w:rPr>
        <w:pPrChange w:id="9" w:author="Jennifer Agbasi" w:date="2018-10-11T11:17:00Z">
          <w:pPr>
            <w:shd w:val="clear" w:color="auto" w:fill="FFFFFF"/>
            <w:spacing w:after="150" w:line="240" w:lineRule="auto"/>
            <w:jc w:val="both"/>
          </w:pPr>
        </w:pPrChange>
      </w:pPr>
      <w:r w:rsidRPr="00E85FFD">
        <w:rPr>
          <w:rFonts w:ascii="Century Gothic" w:eastAsia="Times New Roman" w:hAnsi="Century Gothic" w:cs="Helvetica"/>
          <w:color w:val="333333"/>
          <w:sz w:val="21"/>
          <w:szCs w:val="21"/>
          <w:lang w:eastAsia="en-GB"/>
        </w:rPr>
        <w:t xml:space="preserve">Kofo Akinkugbe </w:t>
      </w:r>
      <w:del w:id="10" w:author="Jennifer Agbasi" w:date="2018-10-11T11:32:00Z">
        <w:r w:rsidRPr="00E85FFD" w:rsidDel="0097315E">
          <w:rPr>
            <w:rFonts w:ascii="Century Gothic" w:eastAsia="Times New Roman" w:hAnsi="Century Gothic" w:cs="Helvetica"/>
            <w:color w:val="333333"/>
            <w:sz w:val="21"/>
            <w:szCs w:val="21"/>
            <w:lang w:eastAsia="en-GB"/>
          </w:rPr>
          <w:delText xml:space="preserve">is the </w:delText>
        </w:r>
      </w:del>
      <w:r w:rsidRPr="00E85FFD">
        <w:rPr>
          <w:rFonts w:ascii="Century Gothic" w:eastAsia="Times New Roman" w:hAnsi="Century Gothic" w:cs="Helvetica"/>
          <w:color w:val="333333"/>
          <w:sz w:val="21"/>
          <w:szCs w:val="21"/>
          <w:lang w:eastAsia="en-GB"/>
        </w:rPr>
        <w:t>founde</w:t>
      </w:r>
      <w:ins w:id="11" w:author="Jennifer Agbasi" w:date="2018-10-11T11:32:00Z">
        <w:r w:rsidR="0097315E">
          <w:rPr>
            <w:rFonts w:ascii="Century Gothic" w:eastAsia="Times New Roman" w:hAnsi="Century Gothic" w:cs="Helvetica"/>
            <w:color w:val="333333"/>
            <w:sz w:val="21"/>
            <w:szCs w:val="21"/>
            <w:lang w:eastAsia="en-GB"/>
          </w:rPr>
          <w:t>d</w:t>
        </w:r>
      </w:ins>
      <w:del w:id="12" w:author="Jennifer Agbasi" w:date="2018-10-11T11:32:00Z">
        <w:r w:rsidRPr="00E85FFD" w:rsidDel="0097315E">
          <w:rPr>
            <w:rFonts w:ascii="Century Gothic" w:eastAsia="Times New Roman" w:hAnsi="Century Gothic" w:cs="Helvetica"/>
            <w:color w:val="333333"/>
            <w:sz w:val="21"/>
            <w:szCs w:val="21"/>
            <w:lang w:eastAsia="en-GB"/>
          </w:rPr>
          <w:delText>r</w:delText>
        </w:r>
      </w:del>
      <w:r w:rsidRPr="00E85FFD">
        <w:rPr>
          <w:rFonts w:ascii="Century Gothic" w:eastAsia="Times New Roman" w:hAnsi="Century Gothic" w:cs="Helvetica"/>
          <w:color w:val="333333"/>
          <w:sz w:val="21"/>
          <w:szCs w:val="21"/>
          <w:lang w:eastAsia="en-GB"/>
        </w:rPr>
        <w:t xml:space="preserve"> </w:t>
      </w:r>
      <w:del w:id="13" w:author="Jennifer Agbasi" w:date="2018-10-11T11:32:00Z">
        <w:r w:rsidRPr="00E85FFD" w:rsidDel="0097315E">
          <w:rPr>
            <w:rFonts w:ascii="Century Gothic" w:eastAsia="Times New Roman" w:hAnsi="Century Gothic" w:cs="Helvetica"/>
            <w:color w:val="333333"/>
            <w:sz w:val="21"/>
            <w:szCs w:val="21"/>
            <w:lang w:eastAsia="en-GB"/>
          </w:rPr>
          <w:delText xml:space="preserve">of </w:delText>
        </w:r>
      </w:del>
      <w:r w:rsidRPr="00E85FFD">
        <w:rPr>
          <w:rFonts w:ascii="Century Gothic" w:eastAsia="Times New Roman" w:hAnsi="Century Gothic" w:cs="Helvetica"/>
          <w:color w:val="333333"/>
          <w:sz w:val="21"/>
          <w:szCs w:val="21"/>
          <w:lang w:eastAsia="en-GB"/>
        </w:rPr>
        <w:t xml:space="preserve">Interface Technologies </w:t>
      </w:r>
      <w:ins w:id="14" w:author="Jennifer Agbasi" w:date="2018-10-11T11:34:00Z">
        <w:r w:rsidR="0097315E">
          <w:rPr>
            <w:rFonts w:ascii="Century Gothic" w:eastAsia="Times New Roman" w:hAnsi="Century Gothic" w:cs="Helvetica"/>
            <w:color w:val="333333"/>
            <w:sz w:val="21"/>
            <w:szCs w:val="21"/>
            <w:lang w:eastAsia="en-GB"/>
          </w:rPr>
          <w:t>Limited in</w:t>
        </w:r>
      </w:ins>
      <w:del w:id="15" w:author="Jennifer Agbasi" w:date="2018-10-11T11:34:00Z">
        <w:r w:rsidRPr="00E85FFD" w:rsidDel="0097315E">
          <w:rPr>
            <w:rFonts w:ascii="Century Gothic" w:eastAsia="Times New Roman" w:hAnsi="Century Gothic" w:cs="Helvetica"/>
            <w:color w:val="333333"/>
            <w:sz w:val="21"/>
            <w:szCs w:val="21"/>
            <w:lang w:eastAsia="en-GB"/>
          </w:rPr>
          <w:delText>(</w:delText>
        </w:r>
      </w:del>
      <w:r w:rsidRPr="00E85FFD">
        <w:rPr>
          <w:rFonts w:ascii="Century Gothic" w:eastAsia="Times New Roman" w:hAnsi="Century Gothic" w:cs="Helvetica"/>
          <w:color w:val="333333"/>
          <w:sz w:val="21"/>
          <w:szCs w:val="21"/>
          <w:lang w:eastAsia="en-GB"/>
        </w:rPr>
        <w:t>1998</w:t>
      </w:r>
      <w:del w:id="16" w:author="Jennifer Agbasi" w:date="2018-10-11T11:34:00Z">
        <w:r w:rsidRPr="00E85FFD" w:rsidDel="0097315E">
          <w:rPr>
            <w:rFonts w:ascii="Century Gothic" w:eastAsia="Times New Roman" w:hAnsi="Century Gothic" w:cs="Helvetica"/>
            <w:color w:val="333333"/>
            <w:sz w:val="21"/>
            <w:szCs w:val="21"/>
            <w:lang w:eastAsia="en-GB"/>
          </w:rPr>
          <w:delText>)</w:delText>
        </w:r>
      </w:del>
      <w:r w:rsidRPr="00E85FFD">
        <w:rPr>
          <w:rFonts w:ascii="Century Gothic" w:eastAsia="Times New Roman" w:hAnsi="Century Gothic" w:cs="Helvetica"/>
          <w:color w:val="333333"/>
          <w:sz w:val="21"/>
          <w:szCs w:val="21"/>
          <w:lang w:eastAsia="en-GB"/>
        </w:rPr>
        <w:t xml:space="preserve">, SecureID Limited </w:t>
      </w:r>
      <w:ins w:id="17" w:author="Jennifer Agbasi" w:date="2018-10-11T11:34:00Z">
        <w:r w:rsidR="0097315E">
          <w:rPr>
            <w:rFonts w:ascii="Century Gothic" w:eastAsia="Times New Roman" w:hAnsi="Century Gothic" w:cs="Helvetica"/>
            <w:color w:val="333333"/>
            <w:sz w:val="21"/>
            <w:szCs w:val="21"/>
            <w:lang w:eastAsia="en-GB"/>
          </w:rPr>
          <w:t xml:space="preserve">in </w:t>
        </w:r>
      </w:ins>
      <w:del w:id="18" w:author="Jennifer Agbasi" w:date="2018-10-11T11:34:00Z">
        <w:r w:rsidRPr="00E85FFD" w:rsidDel="0097315E">
          <w:rPr>
            <w:rFonts w:ascii="Century Gothic" w:eastAsia="Times New Roman" w:hAnsi="Century Gothic" w:cs="Helvetica"/>
            <w:color w:val="333333"/>
            <w:sz w:val="21"/>
            <w:szCs w:val="21"/>
            <w:lang w:eastAsia="en-GB"/>
          </w:rPr>
          <w:delText>(</w:delText>
        </w:r>
      </w:del>
      <w:r w:rsidRPr="00E85FFD">
        <w:rPr>
          <w:rFonts w:ascii="Century Gothic" w:eastAsia="Times New Roman" w:hAnsi="Century Gothic" w:cs="Helvetica"/>
          <w:color w:val="333333"/>
          <w:sz w:val="21"/>
          <w:szCs w:val="21"/>
          <w:lang w:eastAsia="en-GB"/>
        </w:rPr>
        <w:t>2005</w:t>
      </w:r>
      <w:del w:id="19" w:author="Jennifer Agbasi" w:date="2018-10-11T11:34:00Z">
        <w:r w:rsidRPr="00E85FFD" w:rsidDel="0097315E">
          <w:rPr>
            <w:rFonts w:ascii="Century Gothic" w:eastAsia="Times New Roman" w:hAnsi="Century Gothic" w:cs="Helvetica"/>
            <w:color w:val="333333"/>
            <w:sz w:val="21"/>
            <w:szCs w:val="21"/>
            <w:lang w:eastAsia="en-GB"/>
          </w:rPr>
          <w:delText>)</w:delText>
        </w:r>
      </w:del>
      <w:r w:rsidRPr="00E85FFD">
        <w:rPr>
          <w:rFonts w:ascii="Century Gothic" w:eastAsia="Times New Roman" w:hAnsi="Century Gothic" w:cs="Helvetica"/>
          <w:color w:val="333333"/>
          <w:sz w:val="21"/>
          <w:szCs w:val="21"/>
          <w:lang w:eastAsia="en-GB"/>
        </w:rPr>
        <w:t xml:space="preserve"> and SecureCard Manufacturing </w:t>
      </w:r>
      <w:ins w:id="20" w:author="Jennifer Agbasi" w:date="2018-10-11T11:34:00Z">
        <w:r w:rsidR="0097315E">
          <w:rPr>
            <w:rFonts w:ascii="Century Gothic" w:eastAsia="Times New Roman" w:hAnsi="Century Gothic" w:cs="Helvetica"/>
            <w:color w:val="333333"/>
            <w:sz w:val="21"/>
            <w:szCs w:val="21"/>
            <w:lang w:eastAsia="en-GB"/>
          </w:rPr>
          <w:t xml:space="preserve">in </w:t>
        </w:r>
      </w:ins>
      <w:del w:id="21" w:author="Jennifer Agbasi" w:date="2018-10-11T11:34:00Z">
        <w:r w:rsidRPr="00E85FFD" w:rsidDel="0097315E">
          <w:rPr>
            <w:rFonts w:ascii="Century Gothic" w:eastAsia="Times New Roman" w:hAnsi="Century Gothic" w:cs="Helvetica"/>
            <w:color w:val="333333"/>
            <w:sz w:val="21"/>
            <w:szCs w:val="21"/>
            <w:lang w:eastAsia="en-GB"/>
          </w:rPr>
          <w:delText>(</w:delText>
        </w:r>
      </w:del>
      <w:r w:rsidRPr="00E85FFD">
        <w:rPr>
          <w:rFonts w:ascii="Century Gothic" w:eastAsia="Times New Roman" w:hAnsi="Century Gothic" w:cs="Helvetica"/>
          <w:color w:val="333333"/>
          <w:sz w:val="21"/>
          <w:szCs w:val="21"/>
          <w:lang w:eastAsia="en-GB"/>
        </w:rPr>
        <w:t>2012</w:t>
      </w:r>
      <w:del w:id="22" w:author="Jennifer Agbasi" w:date="2018-10-11T11:34:00Z">
        <w:r w:rsidRPr="00E85FFD" w:rsidDel="0097315E">
          <w:rPr>
            <w:rFonts w:ascii="Century Gothic" w:eastAsia="Times New Roman" w:hAnsi="Century Gothic" w:cs="Helvetica"/>
            <w:color w:val="333333"/>
            <w:sz w:val="21"/>
            <w:szCs w:val="21"/>
            <w:lang w:eastAsia="en-GB"/>
          </w:rPr>
          <w:delText>)</w:delText>
        </w:r>
      </w:del>
      <w:r w:rsidRPr="00E85FFD">
        <w:rPr>
          <w:rFonts w:ascii="Century Gothic" w:eastAsia="Times New Roman" w:hAnsi="Century Gothic" w:cs="Helvetica"/>
          <w:color w:val="333333"/>
          <w:sz w:val="21"/>
          <w:szCs w:val="21"/>
          <w:lang w:eastAsia="en-GB"/>
        </w:rPr>
        <w:t xml:space="preserve">. She currently serves as the Managing Director/CEO of SecureID Group (comprising of SecureID </w:t>
      </w:r>
      <w:ins w:id="23" w:author="Jennifer Agbasi" w:date="2018-10-11T11:40:00Z">
        <w:r w:rsidR="0097315E">
          <w:rPr>
            <w:rFonts w:ascii="Century Gothic" w:eastAsia="Times New Roman" w:hAnsi="Century Gothic" w:cs="Helvetica"/>
            <w:color w:val="333333"/>
            <w:sz w:val="21"/>
            <w:szCs w:val="21"/>
            <w:lang w:eastAsia="en-GB"/>
          </w:rPr>
          <w:t xml:space="preserve">Limited </w:t>
        </w:r>
      </w:ins>
      <w:r w:rsidRPr="00E85FFD">
        <w:rPr>
          <w:rFonts w:ascii="Century Gothic" w:eastAsia="Times New Roman" w:hAnsi="Century Gothic" w:cs="Helvetica"/>
          <w:color w:val="333333"/>
          <w:sz w:val="21"/>
          <w:szCs w:val="21"/>
          <w:lang w:eastAsia="en-GB"/>
        </w:rPr>
        <w:t>and SecureCard Manufacturing). SecureID is a MasterCard, VISA and Verve</w:t>
      </w:r>
      <w:ins w:id="24" w:author="Jennifer Agbasi" w:date="2018-10-11T11:40:00Z">
        <w:r w:rsidR="0097315E">
          <w:rPr>
            <w:rFonts w:ascii="Century Gothic" w:eastAsia="Times New Roman" w:hAnsi="Century Gothic" w:cs="Helvetica"/>
            <w:color w:val="333333"/>
            <w:sz w:val="21"/>
            <w:szCs w:val="21"/>
            <w:lang w:eastAsia="en-GB"/>
          </w:rPr>
          <w:t>-</w:t>
        </w:r>
      </w:ins>
      <w:del w:id="25" w:author="Jennifer Agbasi" w:date="2018-10-11T11:40:00Z">
        <w:r w:rsidRPr="00E85FFD" w:rsidDel="0097315E">
          <w:rPr>
            <w:rFonts w:ascii="Century Gothic" w:eastAsia="Times New Roman" w:hAnsi="Century Gothic" w:cs="Helvetica"/>
            <w:color w:val="333333"/>
            <w:sz w:val="21"/>
            <w:szCs w:val="21"/>
            <w:lang w:eastAsia="en-GB"/>
          </w:rPr>
          <w:delText xml:space="preserve"> </w:delText>
        </w:r>
      </w:del>
      <w:r w:rsidRPr="00E85FFD">
        <w:rPr>
          <w:rFonts w:ascii="Century Gothic" w:eastAsia="Times New Roman" w:hAnsi="Century Gothic" w:cs="Helvetica"/>
          <w:color w:val="333333"/>
          <w:sz w:val="21"/>
          <w:szCs w:val="21"/>
          <w:lang w:eastAsia="en-GB"/>
        </w:rPr>
        <w:t xml:space="preserve">certified </w:t>
      </w:r>
      <w:ins w:id="26" w:author="Jennifer Agbasi" w:date="2018-10-11T11:41:00Z">
        <w:r w:rsidR="002C6A1C">
          <w:rPr>
            <w:rFonts w:ascii="Century Gothic" w:eastAsia="Times New Roman" w:hAnsi="Century Gothic" w:cs="Helvetica"/>
            <w:color w:val="333333"/>
            <w:sz w:val="21"/>
            <w:szCs w:val="21"/>
            <w:lang w:eastAsia="en-GB"/>
          </w:rPr>
          <w:t>s</w:t>
        </w:r>
      </w:ins>
      <w:del w:id="27" w:author="Jennifer Agbasi" w:date="2018-10-11T11:41:00Z">
        <w:r w:rsidRPr="00E85FFD" w:rsidDel="002C6A1C">
          <w:rPr>
            <w:rFonts w:ascii="Century Gothic" w:eastAsia="Times New Roman" w:hAnsi="Century Gothic" w:cs="Helvetica"/>
            <w:color w:val="333333"/>
            <w:sz w:val="21"/>
            <w:szCs w:val="21"/>
            <w:lang w:eastAsia="en-GB"/>
          </w:rPr>
          <w:delText>S</w:delText>
        </w:r>
      </w:del>
      <w:del w:id="28" w:author="Jennifer Agbasi" w:date="2018-10-11T15:46:00Z">
        <w:r w:rsidRPr="00E85FFD" w:rsidDel="00C468CD">
          <w:rPr>
            <w:rFonts w:ascii="Century Gothic" w:eastAsia="Times New Roman" w:hAnsi="Century Gothic" w:cs="Helvetica"/>
            <w:color w:val="333333"/>
            <w:sz w:val="21"/>
            <w:szCs w:val="21"/>
            <w:lang w:eastAsia="en-GB"/>
          </w:rPr>
          <w:delText>martcard</w:delText>
        </w:r>
      </w:del>
      <w:ins w:id="29" w:author="Jennifer Agbasi" w:date="2018-10-11T15:46:00Z">
        <w:r w:rsidR="00C468CD">
          <w:rPr>
            <w:rFonts w:ascii="Century Gothic" w:eastAsia="Times New Roman" w:hAnsi="Century Gothic" w:cs="Helvetica"/>
            <w:color w:val="333333"/>
            <w:sz w:val="21"/>
            <w:szCs w:val="21"/>
            <w:lang w:eastAsia="en-GB"/>
          </w:rPr>
          <w:t>Smart card</w:t>
        </w:r>
      </w:ins>
      <w:r w:rsidRPr="00E85FFD">
        <w:rPr>
          <w:rFonts w:ascii="Century Gothic" w:eastAsia="Times New Roman" w:hAnsi="Century Gothic" w:cs="Helvetica"/>
          <w:color w:val="333333"/>
          <w:sz w:val="21"/>
          <w:szCs w:val="21"/>
          <w:lang w:eastAsia="en-GB"/>
        </w:rPr>
        <w:t xml:space="preserve"> </w:t>
      </w:r>
      <w:ins w:id="30" w:author="Jennifer Agbasi" w:date="2018-10-11T11:41:00Z">
        <w:r w:rsidR="002C6A1C">
          <w:rPr>
            <w:rFonts w:ascii="Century Gothic" w:eastAsia="Times New Roman" w:hAnsi="Century Gothic" w:cs="Helvetica"/>
            <w:color w:val="333333"/>
            <w:sz w:val="21"/>
            <w:szCs w:val="21"/>
            <w:lang w:eastAsia="en-GB"/>
          </w:rPr>
          <w:t>p</w:t>
        </w:r>
      </w:ins>
      <w:del w:id="31" w:author="Jennifer Agbasi" w:date="2018-10-11T11:41:00Z">
        <w:r w:rsidRPr="00E85FFD" w:rsidDel="002C6A1C">
          <w:rPr>
            <w:rFonts w:ascii="Century Gothic" w:eastAsia="Times New Roman" w:hAnsi="Century Gothic" w:cs="Helvetica"/>
            <w:color w:val="333333"/>
            <w:sz w:val="21"/>
            <w:szCs w:val="21"/>
            <w:lang w:eastAsia="en-GB"/>
          </w:rPr>
          <w:delText>P</w:delText>
        </w:r>
      </w:del>
      <w:r w:rsidRPr="00E85FFD">
        <w:rPr>
          <w:rFonts w:ascii="Century Gothic" w:eastAsia="Times New Roman" w:hAnsi="Century Gothic" w:cs="Helvetica"/>
          <w:color w:val="333333"/>
          <w:sz w:val="21"/>
          <w:szCs w:val="21"/>
          <w:lang w:eastAsia="en-GB"/>
        </w:rPr>
        <w:t>ersonalization bureau and digital technology company</w:t>
      </w:r>
      <w:ins w:id="32" w:author="Jennifer Agbasi" w:date="2018-10-11T11:41:00Z">
        <w:r w:rsidR="00712D40">
          <w:rPr>
            <w:rFonts w:ascii="Century Gothic" w:eastAsia="Times New Roman" w:hAnsi="Century Gothic" w:cs="Helvetica"/>
            <w:color w:val="333333"/>
            <w:sz w:val="21"/>
            <w:szCs w:val="21"/>
            <w:lang w:eastAsia="en-GB"/>
          </w:rPr>
          <w:t>;</w:t>
        </w:r>
      </w:ins>
      <w:r w:rsidRPr="00E85FFD">
        <w:rPr>
          <w:rFonts w:ascii="Century Gothic" w:eastAsia="Times New Roman" w:hAnsi="Century Gothic" w:cs="Helvetica"/>
          <w:color w:val="333333"/>
          <w:sz w:val="21"/>
          <w:szCs w:val="21"/>
          <w:lang w:eastAsia="en-GB"/>
        </w:rPr>
        <w:t xml:space="preserve"> whilst SecureCard Manufacturing is the first polycarbonate </w:t>
      </w:r>
      <w:del w:id="33" w:author="Jennifer Agbasi" w:date="2018-10-11T11:41:00Z">
        <w:r w:rsidRPr="00E85FFD" w:rsidDel="00712D40">
          <w:rPr>
            <w:rFonts w:ascii="Century Gothic" w:eastAsia="Times New Roman" w:hAnsi="Century Gothic" w:cs="Helvetica"/>
            <w:color w:val="333333"/>
            <w:sz w:val="21"/>
            <w:szCs w:val="21"/>
            <w:lang w:eastAsia="en-GB"/>
          </w:rPr>
          <w:delText>S</w:delText>
        </w:r>
      </w:del>
      <w:del w:id="34" w:author="Jennifer Agbasi" w:date="2018-10-11T15:46:00Z">
        <w:r w:rsidRPr="00E85FFD" w:rsidDel="00C468CD">
          <w:rPr>
            <w:rFonts w:ascii="Century Gothic" w:eastAsia="Times New Roman" w:hAnsi="Century Gothic" w:cs="Helvetica"/>
            <w:color w:val="333333"/>
            <w:sz w:val="21"/>
            <w:szCs w:val="21"/>
            <w:lang w:eastAsia="en-GB"/>
          </w:rPr>
          <w:delText>martcard</w:delText>
        </w:r>
      </w:del>
      <w:ins w:id="35" w:author="Jennifer Agbasi" w:date="2018-10-11T15:46:00Z">
        <w:r w:rsidR="00C468CD">
          <w:rPr>
            <w:rFonts w:ascii="Century Gothic" w:eastAsia="Times New Roman" w:hAnsi="Century Gothic" w:cs="Helvetica"/>
            <w:color w:val="333333"/>
            <w:sz w:val="21"/>
            <w:szCs w:val="21"/>
            <w:lang w:eastAsia="en-GB"/>
          </w:rPr>
          <w:t>smart card</w:t>
        </w:r>
      </w:ins>
      <w:r w:rsidRPr="00E85FFD">
        <w:rPr>
          <w:rFonts w:ascii="Century Gothic" w:eastAsia="Times New Roman" w:hAnsi="Century Gothic" w:cs="Helvetica"/>
          <w:color w:val="333333"/>
          <w:sz w:val="21"/>
          <w:szCs w:val="21"/>
          <w:lang w:eastAsia="en-GB"/>
        </w:rPr>
        <w:t xml:space="preserve"> manufacturing plant producing high security identity cards and documents for </w:t>
      </w:r>
      <w:del w:id="36" w:author="Jennifer Agbasi" w:date="2018-10-11T11:42:00Z">
        <w:r w:rsidRPr="00E85FFD" w:rsidDel="00712D40">
          <w:rPr>
            <w:rFonts w:ascii="Century Gothic" w:eastAsia="Times New Roman" w:hAnsi="Century Gothic" w:cs="Helvetica"/>
            <w:color w:val="333333"/>
            <w:sz w:val="21"/>
            <w:szCs w:val="21"/>
            <w:lang w:eastAsia="en-GB"/>
          </w:rPr>
          <w:delText xml:space="preserve">the </w:delText>
        </w:r>
      </w:del>
      <w:r w:rsidRPr="00E85FFD">
        <w:rPr>
          <w:rFonts w:ascii="Century Gothic" w:eastAsia="Times New Roman" w:hAnsi="Century Gothic" w:cs="Helvetica"/>
          <w:color w:val="333333"/>
          <w:sz w:val="21"/>
          <w:szCs w:val="21"/>
          <w:lang w:eastAsia="en-GB"/>
        </w:rPr>
        <w:t>Banks, Telecoms and Public sector</w:t>
      </w:r>
      <w:ins w:id="37" w:author="Jennifer Agbasi" w:date="2018-10-11T11:42:00Z">
        <w:r w:rsidR="00712D40">
          <w:rPr>
            <w:rFonts w:ascii="Century Gothic" w:eastAsia="Times New Roman" w:hAnsi="Century Gothic" w:cs="Helvetica"/>
            <w:color w:val="333333"/>
            <w:sz w:val="21"/>
            <w:szCs w:val="21"/>
            <w:lang w:eastAsia="en-GB"/>
          </w:rPr>
          <w:t xml:space="preserve"> organisation</w:t>
        </w:r>
      </w:ins>
      <w:del w:id="38" w:author="Jennifer Agbasi" w:date="2018-10-11T11:42:00Z">
        <w:r w:rsidRPr="00E85FFD" w:rsidDel="00712D40">
          <w:rPr>
            <w:rFonts w:ascii="Century Gothic" w:eastAsia="Times New Roman" w:hAnsi="Century Gothic" w:cs="Helvetica"/>
            <w:color w:val="333333"/>
            <w:sz w:val="21"/>
            <w:szCs w:val="21"/>
            <w:lang w:eastAsia="en-GB"/>
          </w:rPr>
          <w:delText>s</w:delText>
        </w:r>
      </w:del>
      <w:r w:rsidRPr="00E85FFD">
        <w:rPr>
          <w:rFonts w:ascii="Century Gothic" w:eastAsia="Times New Roman" w:hAnsi="Century Gothic" w:cs="Helvetica"/>
          <w:color w:val="333333"/>
          <w:sz w:val="21"/>
          <w:szCs w:val="21"/>
          <w:lang w:eastAsia="en-GB"/>
        </w:rPr>
        <w:t xml:space="preserve">. Mrs. Akinkugbe is a passionate and bold entrepreneur as both companies are the first of </w:t>
      </w:r>
      <w:del w:id="39" w:author="Jennifer Agbasi" w:date="2018-10-11T11:42:00Z">
        <w:r w:rsidRPr="00E85FFD" w:rsidDel="00712D40">
          <w:rPr>
            <w:rFonts w:ascii="Century Gothic" w:eastAsia="Times New Roman" w:hAnsi="Century Gothic" w:cs="Helvetica"/>
            <w:color w:val="333333"/>
            <w:sz w:val="21"/>
            <w:szCs w:val="21"/>
            <w:lang w:eastAsia="en-GB"/>
          </w:rPr>
          <w:delText xml:space="preserve">its </w:delText>
        </w:r>
      </w:del>
      <w:ins w:id="40" w:author="Jennifer Agbasi" w:date="2018-10-11T11:42:00Z">
        <w:r w:rsidR="00712D40">
          <w:rPr>
            <w:rFonts w:ascii="Century Gothic" w:eastAsia="Times New Roman" w:hAnsi="Century Gothic" w:cs="Helvetica"/>
            <w:color w:val="333333"/>
            <w:sz w:val="21"/>
            <w:szCs w:val="21"/>
            <w:lang w:eastAsia="en-GB"/>
          </w:rPr>
          <w:t>their</w:t>
        </w:r>
        <w:r w:rsidR="00712D40" w:rsidRPr="00E85FFD">
          <w:rPr>
            <w:rFonts w:ascii="Century Gothic" w:eastAsia="Times New Roman" w:hAnsi="Century Gothic" w:cs="Helvetica"/>
            <w:color w:val="333333"/>
            <w:sz w:val="21"/>
            <w:szCs w:val="21"/>
            <w:lang w:eastAsia="en-GB"/>
          </w:rPr>
          <w:t xml:space="preserve"> </w:t>
        </w:r>
      </w:ins>
      <w:r w:rsidRPr="00E85FFD">
        <w:rPr>
          <w:rFonts w:ascii="Century Gothic" w:eastAsia="Times New Roman" w:hAnsi="Century Gothic" w:cs="Helvetica"/>
          <w:color w:val="333333"/>
          <w:sz w:val="21"/>
          <w:szCs w:val="21"/>
          <w:lang w:eastAsia="en-GB"/>
        </w:rPr>
        <w:t>kind in Africa.</w:t>
      </w:r>
    </w:p>
    <w:p w:rsidR="00BC0E9C" w:rsidRPr="00E85FFD" w:rsidRDefault="00712D40" w:rsidP="003C36B2">
      <w:pPr>
        <w:shd w:val="clear" w:color="auto" w:fill="FFFFFF"/>
        <w:spacing w:after="150" w:line="360" w:lineRule="auto"/>
        <w:jc w:val="both"/>
        <w:rPr>
          <w:rFonts w:ascii="Century Gothic" w:eastAsia="Times New Roman" w:hAnsi="Century Gothic" w:cs="Helvetica"/>
          <w:color w:val="333333"/>
          <w:sz w:val="21"/>
          <w:szCs w:val="21"/>
          <w:lang w:eastAsia="en-GB"/>
        </w:rPr>
        <w:pPrChange w:id="41" w:author="Jennifer Agbasi" w:date="2018-10-11T11:17:00Z">
          <w:pPr>
            <w:shd w:val="clear" w:color="auto" w:fill="FFFFFF"/>
            <w:spacing w:after="150" w:line="240" w:lineRule="auto"/>
            <w:jc w:val="both"/>
          </w:pPr>
        </w:pPrChange>
      </w:pPr>
      <w:ins w:id="42" w:author="Jennifer Agbasi" w:date="2018-10-11T11:43:00Z">
        <w:r>
          <w:rPr>
            <w:rFonts w:ascii="Century Gothic" w:eastAsia="Times New Roman" w:hAnsi="Century Gothic" w:cs="Helvetica"/>
            <w:color w:val="333333"/>
            <w:sz w:val="21"/>
            <w:szCs w:val="21"/>
            <w:lang w:eastAsia="en-GB"/>
          </w:rPr>
          <w:t xml:space="preserve">Under the </w:t>
        </w:r>
      </w:ins>
      <w:ins w:id="43" w:author="Jennifer Agbasi" w:date="2018-10-11T11:47:00Z">
        <w:r>
          <w:rPr>
            <w:rFonts w:ascii="Century Gothic" w:eastAsia="Times New Roman" w:hAnsi="Century Gothic" w:cs="Helvetica"/>
            <w:color w:val="333333"/>
            <w:sz w:val="21"/>
            <w:szCs w:val="21"/>
            <w:lang w:eastAsia="en-GB"/>
          </w:rPr>
          <w:t xml:space="preserve">astute </w:t>
        </w:r>
      </w:ins>
      <w:ins w:id="44" w:author="Jennifer Agbasi" w:date="2018-10-11T11:43:00Z">
        <w:r>
          <w:rPr>
            <w:rFonts w:ascii="Century Gothic" w:eastAsia="Times New Roman" w:hAnsi="Century Gothic" w:cs="Helvetica"/>
            <w:color w:val="333333"/>
            <w:sz w:val="21"/>
            <w:szCs w:val="21"/>
            <w:lang w:eastAsia="en-GB"/>
          </w:rPr>
          <w:t>leadership of Mrs Akinkugbe, SecureID and SecureCard Manufacturing</w:t>
        </w:r>
      </w:ins>
      <w:del w:id="45" w:author="Jennifer Agbasi" w:date="2018-10-11T11:44:00Z">
        <w:r w:rsidR="00BC0E9C" w:rsidRPr="00E85FFD" w:rsidDel="00712D40">
          <w:rPr>
            <w:rFonts w:ascii="Century Gothic" w:eastAsia="Times New Roman" w:hAnsi="Century Gothic" w:cs="Helvetica"/>
            <w:color w:val="333333"/>
            <w:sz w:val="21"/>
            <w:szCs w:val="21"/>
            <w:lang w:eastAsia="en-GB"/>
          </w:rPr>
          <w:delText>Both companies</w:delText>
        </w:r>
      </w:del>
      <w:ins w:id="46" w:author="Jennifer Agbasi" w:date="2018-10-11T11:44:00Z">
        <w:r>
          <w:rPr>
            <w:rFonts w:ascii="Century Gothic" w:eastAsia="Times New Roman" w:hAnsi="Century Gothic" w:cs="Helvetica"/>
            <w:color w:val="333333"/>
            <w:sz w:val="21"/>
            <w:szCs w:val="21"/>
            <w:lang w:eastAsia="en-GB"/>
          </w:rPr>
          <w:t xml:space="preserve"> have over the years, made a mark in the </w:t>
        </w:r>
      </w:ins>
      <w:ins w:id="47" w:author="Jennifer Agbasi" w:date="2018-10-11T15:46:00Z">
        <w:r w:rsidR="00C468CD">
          <w:rPr>
            <w:rFonts w:ascii="Century Gothic" w:eastAsia="Times New Roman" w:hAnsi="Century Gothic" w:cs="Helvetica"/>
            <w:color w:val="333333"/>
            <w:sz w:val="21"/>
            <w:szCs w:val="21"/>
            <w:lang w:eastAsia="en-GB"/>
          </w:rPr>
          <w:t>smart card</w:t>
        </w:r>
      </w:ins>
      <w:ins w:id="48" w:author="Jennifer Agbasi" w:date="2018-10-11T11:44:00Z">
        <w:r>
          <w:rPr>
            <w:rFonts w:ascii="Century Gothic" w:eastAsia="Times New Roman" w:hAnsi="Century Gothic" w:cs="Helvetica"/>
            <w:color w:val="333333"/>
            <w:sz w:val="21"/>
            <w:szCs w:val="21"/>
            <w:lang w:eastAsia="en-GB"/>
          </w:rPr>
          <w:t xml:space="preserve"> industry that has earned them industry-wide</w:t>
        </w:r>
      </w:ins>
      <w:del w:id="49" w:author="Jennifer Agbasi" w:date="2018-10-11T11:44:00Z">
        <w:r w:rsidR="00BC0E9C" w:rsidRPr="00E85FFD" w:rsidDel="00712D40">
          <w:rPr>
            <w:rFonts w:ascii="Century Gothic" w:eastAsia="Times New Roman" w:hAnsi="Century Gothic" w:cs="Helvetica"/>
            <w:color w:val="333333"/>
            <w:sz w:val="21"/>
            <w:szCs w:val="21"/>
            <w:lang w:eastAsia="en-GB"/>
          </w:rPr>
          <w:delText>,</w:delText>
        </w:r>
      </w:del>
      <w:r w:rsidR="00BC0E9C" w:rsidRPr="00E85FFD">
        <w:rPr>
          <w:rFonts w:ascii="Century Gothic" w:eastAsia="Times New Roman" w:hAnsi="Century Gothic" w:cs="Helvetica"/>
          <w:color w:val="333333"/>
          <w:sz w:val="21"/>
          <w:szCs w:val="21"/>
          <w:lang w:eastAsia="en-GB"/>
        </w:rPr>
        <w:t xml:space="preserve"> recogni</w:t>
      </w:r>
      <w:ins w:id="50" w:author="Jennifer Agbasi" w:date="2018-10-11T11:45:00Z">
        <w:r>
          <w:rPr>
            <w:rFonts w:ascii="Century Gothic" w:eastAsia="Times New Roman" w:hAnsi="Century Gothic" w:cs="Helvetica"/>
            <w:color w:val="333333"/>
            <w:sz w:val="21"/>
            <w:szCs w:val="21"/>
            <w:lang w:eastAsia="en-GB"/>
          </w:rPr>
          <w:t xml:space="preserve">tion </w:t>
        </w:r>
      </w:ins>
      <w:del w:id="51" w:author="Jennifer Agbasi" w:date="2018-10-11T11:45:00Z">
        <w:r w:rsidR="00BC0E9C" w:rsidRPr="00E85FFD" w:rsidDel="00712D40">
          <w:rPr>
            <w:rFonts w:ascii="Century Gothic" w:eastAsia="Times New Roman" w:hAnsi="Century Gothic" w:cs="Helvetica"/>
            <w:color w:val="333333"/>
            <w:sz w:val="21"/>
            <w:szCs w:val="21"/>
            <w:lang w:eastAsia="en-GB"/>
          </w:rPr>
          <w:delText>sed</w:delText>
        </w:r>
      </w:del>
      <w:r w:rsidR="00BC0E9C" w:rsidRPr="00E85FFD">
        <w:rPr>
          <w:rFonts w:ascii="Century Gothic" w:eastAsia="Times New Roman" w:hAnsi="Century Gothic" w:cs="Helvetica"/>
          <w:color w:val="333333"/>
          <w:sz w:val="21"/>
          <w:szCs w:val="21"/>
          <w:lang w:eastAsia="en-GB"/>
        </w:rPr>
        <w:t xml:space="preserve"> and respect</w:t>
      </w:r>
      <w:del w:id="52" w:author="Jennifer Agbasi" w:date="2018-10-11T11:45:00Z">
        <w:r w:rsidR="00BC0E9C" w:rsidRPr="00E85FFD" w:rsidDel="00712D40">
          <w:rPr>
            <w:rFonts w:ascii="Century Gothic" w:eastAsia="Times New Roman" w:hAnsi="Century Gothic" w:cs="Helvetica"/>
            <w:color w:val="333333"/>
            <w:sz w:val="21"/>
            <w:szCs w:val="21"/>
            <w:lang w:eastAsia="en-GB"/>
          </w:rPr>
          <w:delText>ed</w:delText>
        </w:r>
      </w:del>
      <w:r w:rsidR="00BC0E9C" w:rsidRPr="00E85FFD">
        <w:rPr>
          <w:rFonts w:ascii="Century Gothic" w:eastAsia="Times New Roman" w:hAnsi="Century Gothic" w:cs="Helvetica"/>
          <w:color w:val="333333"/>
          <w:sz w:val="21"/>
          <w:szCs w:val="21"/>
          <w:lang w:eastAsia="en-GB"/>
        </w:rPr>
        <w:t xml:space="preserve"> </w:t>
      </w:r>
      <w:del w:id="53" w:author="Jennifer Agbasi" w:date="2018-10-11T11:45:00Z">
        <w:r w:rsidR="00BC0E9C" w:rsidRPr="00E85FFD" w:rsidDel="00712D40">
          <w:rPr>
            <w:rFonts w:ascii="Century Gothic" w:eastAsia="Times New Roman" w:hAnsi="Century Gothic" w:cs="Helvetica"/>
            <w:color w:val="333333"/>
            <w:sz w:val="21"/>
            <w:szCs w:val="21"/>
            <w:lang w:eastAsia="en-GB"/>
          </w:rPr>
          <w:delText xml:space="preserve">in </w:delText>
        </w:r>
      </w:del>
      <w:ins w:id="54" w:author="Jennifer Agbasi" w:date="2018-10-11T11:45:00Z">
        <w:r>
          <w:rPr>
            <w:rFonts w:ascii="Century Gothic" w:eastAsia="Times New Roman" w:hAnsi="Century Gothic" w:cs="Helvetica"/>
            <w:color w:val="333333"/>
            <w:sz w:val="21"/>
            <w:szCs w:val="21"/>
            <w:lang w:eastAsia="en-GB"/>
          </w:rPr>
          <w:t>across</w:t>
        </w:r>
        <w:r w:rsidRPr="00E85FFD">
          <w:rPr>
            <w:rFonts w:ascii="Century Gothic" w:eastAsia="Times New Roman" w:hAnsi="Century Gothic" w:cs="Helvetica"/>
            <w:color w:val="333333"/>
            <w:sz w:val="21"/>
            <w:szCs w:val="21"/>
            <w:lang w:eastAsia="en-GB"/>
          </w:rPr>
          <w:t xml:space="preserve"> </w:t>
        </w:r>
      </w:ins>
      <w:r w:rsidR="00BC0E9C" w:rsidRPr="00E85FFD">
        <w:rPr>
          <w:rFonts w:ascii="Century Gothic" w:eastAsia="Times New Roman" w:hAnsi="Century Gothic" w:cs="Helvetica"/>
          <w:color w:val="333333"/>
          <w:sz w:val="21"/>
          <w:szCs w:val="21"/>
          <w:lang w:eastAsia="en-GB"/>
        </w:rPr>
        <w:t xml:space="preserve">the global </w:t>
      </w:r>
      <w:ins w:id="55" w:author="Jennifer Agbasi" w:date="2018-10-11T11:45:00Z">
        <w:r>
          <w:rPr>
            <w:rFonts w:ascii="Century Gothic" w:eastAsia="Times New Roman" w:hAnsi="Century Gothic" w:cs="Helvetica"/>
            <w:color w:val="333333"/>
            <w:sz w:val="21"/>
            <w:szCs w:val="21"/>
            <w:lang w:eastAsia="en-GB"/>
          </w:rPr>
          <w:t>s</w:t>
        </w:r>
      </w:ins>
      <w:del w:id="56" w:author="Jennifer Agbasi" w:date="2018-10-11T11:45:00Z">
        <w:r w:rsidR="00BC0E9C" w:rsidRPr="00E85FFD" w:rsidDel="00712D40">
          <w:rPr>
            <w:rFonts w:ascii="Century Gothic" w:eastAsia="Times New Roman" w:hAnsi="Century Gothic" w:cs="Helvetica"/>
            <w:color w:val="333333"/>
            <w:sz w:val="21"/>
            <w:szCs w:val="21"/>
            <w:lang w:eastAsia="en-GB"/>
          </w:rPr>
          <w:delText>S</w:delText>
        </w:r>
      </w:del>
      <w:del w:id="57" w:author="Jennifer Agbasi" w:date="2018-10-11T15:46:00Z">
        <w:r w:rsidR="00BC0E9C" w:rsidRPr="00E85FFD" w:rsidDel="00C468CD">
          <w:rPr>
            <w:rFonts w:ascii="Century Gothic" w:eastAsia="Times New Roman" w:hAnsi="Century Gothic" w:cs="Helvetica"/>
            <w:color w:val="333333"/>
            <w:sz w:val="21"/>
            <w:szCs w:val="21"/>
            <w:lang w:eastAsia="en-GB"/>
          </w:rPr>
          <w:delText>martcard</w:delText>
        </w:r>
      </w:del>
      <w:ins w:id="58" w:author="Jennifer Agbasi" w:date="2018-10-11T15:46:00Z">
        <w:r w:rsidR="00C468CD">
          <w:rPr>
            <w:rFonts w:ascii="Century Gothic" w:eastAsia="Times New Roman" w:hAnsi="Century Gothic" w:cs="Helvetica"/>
            <w:color w:val="333333"/>
            <w:sz w:val="21"/>
            <w:szCs w:val="21"/>
            <w:lang w:eastAsia="en-GB"/>
          </w:rPr>
          <w:t>Smart card</w:t>
        </w:r>
      </w:ins>
      <w:r w:rsidR="00BC0E9C" w:rsidRPr="00E85FFD">
        <w:rPr>
          <w:rFonts w:ascii="Century Gothic" w:eastAsia="Times New Roman" w:hAnsi="Century Gothic" w:cs="Helvetica"/>
          <w:color w:val="333333"/>
          <w:sz w:val="21"/>
          <w:szCs w:val="21"/>
          <w:lang w:eastAsia="en-GB"/>
        </w:rPr>
        <w:t xml:space="preserve"> industry, </w:t>
      </w:r>
      <w:ins w:id="59" w:author="Jennifer Agbasi" w:date="2018-10-11T11:46:00Z">
        <w:r>
          <w:rPr>
            <w:rFonts w:ascii="Century Gothic" w:eastAsia="Times New Roman" w:hAnsi="Century Gothic" w:cs="Helvetica"/>
            <w:color w:val="333333"/>
            <w:sz w:val="21"/>
            <w:szCs w:val="21"/>
            <w:lang w:eastAsia="en-GB"/>
          </w:rPr>
          <w:t xml:space="preserve">owing chiefly, to their reliable and unwavering ability to </w:t>
        </w:r>
      </w:ins>
      <w:r w:rsidR="00BC0E9C" w:rsidRPr="00E85FFD">
        <w:rPr>
          <w:rFonts w:ascii="Century Gothic" w:eastAsia="Times New Roman" w:hAnsi="Century Gothic" w:cs="Helvetica"/>
          <w:color w:val="333333"/>
          <w:sz w:val="21"/>
          <w:szCs w:val="21"/>
          <w:lang w:eastAsia="en-GB"/>
        </w:rPr>
        <w:t>provide high-end digital security solutions to organisations and governments across Africa and beyond. As a passionate and innovative real sector entrepreneur, Mrs. Akinkugbe has taken both companies through a number of strategic partnerships into the international market by attaining the most pre-requisite International certifications.</w:t>
      </w:r>
    </w:p>
    <w:p w:rsidR="00BC0E9C" w:rsidRPr="00E85FFD" w:rsidRDefault="00BC0E9C" w:rsidP="003C36B2">
      <w:pPr>
        <w:shd w:val="clear" w:color="auto" w:fill="FFFFFF"/>
        <w:spacing w:after="150" w:line="360" w:lineRule="auto"/>
        <w:jc w:val="both"/>
        <w:rPr>
          <w:rFonts w:ascii="Century Gothic" w:eastAsia="Times New Roman" w:hAnsi="Century Gothic" w:cs="Helvetica"/>
          <w:color w:val="333333"/>
          <w:sz w:val="21"/>
          <w:szCs w:val="21"/>
          <w:lang w:eastAsia="en-GB"/>
        </w:rPr>
        <w:pPrChange w:id="60" w:author="Jennifer Agbasi" w:date="2018-10-11T11:17:00Z">
          <w:pPr>
            <w:shd w:val="clear" w:color="auto" w:fill="FFFFFF"/>
            <w:spacing w:after="150" w:line="240" w:lineRule="auto"/>
            <w:jc w:val="both"/>
          </w:pPr>
        </w:pPrChange>
      </w:pPr>
      <w:r w:rsidRPr="00E85FFD">
        <w:rPr>
          <w:rFonts w:ascii="Century Gothic" w:eastAsia="Times New Roman" w:hAnsi="Century Gothic" w:cs="Helvetica"/>
          <w:color w:val="333333"/>
          <w:sz w:val="21"/>
          <w:szCs w:val="21"/>
          <w:lang w:eastAsia="en-GB"/>
        </w:rPr>
        <w:t>She possesses a rare combination of entrepreneurship, manufacturing &amp; technology acumen and also sits on the board of a number of local and multinational corporate, philanthropic and humanitarian organizations.</w:t>
      </w:r>
    </w:p>
    <w:p w:rsidR="00605C93" w:rsidRDefault="00605C93">
      <w:pPr>
        <w:rPr>
          <w:ins w:id="61" w:author="Jennifer Agbasi" w:date="2018-10-11T12:07:00Z"/>
          <w:rFonts w:ascii="Century Gothic" w:eastAsia="Times New Roman" w:hAnsi="Century Gothic" w:cs="Helvetica"/>
          <w:color w:val="333333"/>
          <w:sz w:val="36"/>
          <w:szCs w:val="36"/>
          <w:lang w:eastAsia="en-GB"/>
        </w:rPr>
      </w:pPr>
      <w:ins w:id="62" w:author="Jennifer Agbasi" w:date="2018-10-11T12:07:00Z">
        <w:r>
          <w:rPr>
            <w:rFonts w:ascii="Century Gothic" w:eastAsia="Times New Roman" w:hAnsi="Century Gothic" w:cs="Helvetica"/>
            <w:color w:val="333333"/>
            <w:sz w:val="36"/>
            <w:szCs w:val="36"/>
            <w:lang w:eastAsia="en-GB"/>
          </w:rPr>
          <w:br w:type="page"/>
        </w:r>
      </w:ins>
    </w:p>
    <w:p w:rsidR="00BC0E9C" w:rsidRPr="00E85FFD" w:rsidRDefault="00BC0E9C" w:rsidP="003C36B2">
      <w:pPr>
        <w:shd w:val="clear" w:color="auto" w:fill="FFFFFF"/>
        <w:spacing w:before="300" w:after="150" w:line="360" w:lineRule="auto"/>
        <w:jc w:val="both"/>
        <w:outlineLvl w:val="2"/>
        <w:rPr>
          <w:rFonts w:ascii="Century Gothic" w:eastAsia="Times New Roman" w:hAnsi="Century Gothic" w:cs="Helvetica"/>
          <w:color w:val="333333"/>
          <w:sz w:val="36"/>
          <w:szCs w:val="36"/>
          <w:lang w:eastAsia="en-GB"/>
        </w:rPr>
        <w:pPrChange w:id="63" w:author="Jennifer Agbasi" w:date="2018-10-11T11:17:00Z">
          <w:pPr>
            <w:shd w:val="clear" w:color="auto" w:fill="FFFFFF"/>
            <w:spacing w:before="300" w:after="150" w:line="240" w:lineRule="auto"/>
            <w:jc w:val="both"/>
            <w:outlineLvl w:val="2"/>
          </w:pPr>
        </w:pPrChange>
      </w:pPr>
      <w:r w:rsidRPr="00E85FFD">
        <w:rPr>
          <w:rFonts w:ascii="Century Gothic" w:eastAsia="Times New Roman" w:hAnsi="Century Gothic" w:cs="Helvetica"/>
          <w:color w:val="333333"/>
          <w:sz w:val="36"/>
          <w:szCs w:val="36"/>
          <w:lang w:eastAsia="en-GB"/>
        </w:rPr>
        <w:lastRenderedPageBreak/>
        <w:t>MR. AJIBOLA FADEYI</w:t>
      </w:r>
    </w:p>
    <w:p w:rsidR="00BC0E9C" w:rsidRPr="00E85FFD" w:rsidRDefault="00BC0E9C" w:rsidP="003C36B2">
      <w:pPr>
        <w:shd w:val="clear" w:color="auto" w:fill="FFFFFF"/>
        <w:spacing w:before="150" w:after="150" w:line="360" w:lineRule="auto"/>
        <w:jc w:val="both"/>
        <w:outlineLvl w:val="3"/>
        <w:rPr>
          <w:rFonts w:ascii="Century Gothic" w:eastAsia="Times New Roman" w:hAnsi="Century Gothic" w:cs="Helvetica"/>
          <w:color w:val="333333"/>
          <w:sz w:val="27"/>
          <w:szCs w:val="27"/>
          <w:lang w:eastAsia="en-GB"/>
        </w:rPr>
        <w:pPrChange w:id="64" w:author="Jennifer Agbasi" w:date="2018-10-11T11:17:00Z">
          <w:pPr>
            <w:shd w:val="clear" w:color="auto" w:fill="FFFFFF"/>
            <w:spacing w:before="150" w:after="150" w:line="240" w:lineRule="auto"/>
            <w:jc w:val="both"/>
            <w:outlineLvl w:val="3"/>
          </w:pPr>
        </w:pPrChange>
      </w:pPr>
      <w:r w:rsidRPr="00E85FFD">
        <w:rPr>
          <w:rFonts w:ascii="Century Gothic" w:eastAsia="Times New Roman" w:hAnsi="Century Gothic" w:cs="Helvetica"/>
          <w:color w:val="333333"/>
          <w:sz w:val="27"/>
          <w:szCs w:val="27"/>
          <w:lang w:eastAsia="en-GB"/>
        </w:rPr>
        <w:t>Financial Controller (FC)</w:t>
      </w:r>
    </w:p>
    <w:p w:rsidR="00BC0E9C" w:rsidRPr="00E85FFD" w:rsidRDefault="00BC0E9C" w:rsidP="003C36B2">
      <w:pPr>
        <w:shd w:val="clear" w:color="auto" w:fill="FFFFFF"/>
        <w:spacing w:after="150" w:line="360" w:lineRule="auto"/>
        <w:jc w:val="both"/>
        <w:rPr>
          <w:rFonts w:ascii="Century Gothic" w:eastAsia="Times New Roman" w:hAnsi="Century Gothic" w:cs="Helvetica"/>
          <w:color w:val="333333"/>
          <w:sz w:val="21"/>
          <w:szCs w:val="21"/>
          <w:lang w:eastAsia="en-GB"/>
        </w:rPr>
        <w:pPrChange w:id="65" w:author="Jennifer Agbasi" w:date="2018-10-11T11:17:00Z">
          <w:pPr>
            <w:shd w:val="clear" w:color="auto" w:fill="FFFFFF"/>
            <w:spacing w:after="150" w:line="240" w:lineRule="auto"/>
            <w:jc w:val="both"/>
          </w:pPr>
        </w:pPrChange>
      </w:pPr>
      <w:r w:rsidRPr="00E85FFD">
        <w:rPr>
          <w:rFonts w:ascii="Century Gothic" w:eastAsia="Times New Roman" w:hAnsi="Century Gothic" w:cs="Helvetica"/>
          <w:color w:val="333333"/>
          <w:sz w:val="21"/>
          <w:szCs w:val="21"/>
          <w:lang w:eastAsia="en-GB"/>
        </w:rPr>
        <w:t xml:space="preserve">Mr. Ajibola Fadeyi is the Financial Controller (FC) for SecureID Limited and has over 16-years of multifunctional experience in the critical areas of Financial Planning and Analysis, Treasury Management, Improving Capital Structure, Shareholder and Business Growth, Financial and Operational performance trends, devising corrective actions, reducing capital spending and orchestrating analytical tools. His deep wealth of knowledge and proficiency also spans Investment Management, Budget &amp; Performance Reporting, Financial Reporting and Credit Control, Strategy formulation and implementation. </w:t>
      </w:r>
    </w:p>
    <w:p w:rsidR="00BC0E9C" w:rsidRPr="00E85FFD" w:rsidRDefault="00BC0E9C" w:rsidP="003C36B2">
      <w:pPr>
        <w:shd w:val="clear" w:color="auto" w:fill="FFFFFF"/>
        <w:spacing w:after="150" w:line="360" w:lineRule="auto"/>
        <w:jc w:val="both"/>
        <w:rPr>
          <w:rFonts w:ascii="Century Gothic" w:eastAsia="Times New Roman" w:hAnsi="Century Gothic" w:cs="Helvetica"/>
          <w:color w:val="333333"/>
          <w:sz w:val="21"/>
          <w:szCs w:val="21"/>
          <w:lang w:eastAsia="en-GB"/>
        </w:rPr>
        <w:pPrChange w:id="66" w:author="Jennifer Agbasi" w:date="2018-10-11T11:17:00Z">
          <w:pPr>
            <w:shd w:val="clear" w:color="auto" w:fill="FFFFFF"/>
            <w:spacing w:after="150" w:line="240" w:lineRule="auto"/>
            <w:jc w:val="both"/>
          </w:pPr>
        </w:pPrChange>
      </w:pPr>
      <w:r w:rsidRPr="00E85FFD">
        <w:rPr>
          <w:rFonts w:ascii="Century Gothic" w:eastAsia="Times New Roman" w:hAnsi="Century Gothic" w:cs="Helvetica"/>
          <w:color w:val="333333"/>
          <w:sz w:val="21"/>
          <w:szCs w:val="21"/>
          <w:lang w:eastAsia="en-GB"/>
        </w:rPr>
        <w:t>Mr. Fadeyi brings into the Smart Card Manufacturing and Personalization sector, an extensive and deep work experience</w:t>
      </w:r>
      <w:ins w:id="67" w:author="Jennifer Agbasi" w:date="2018-10-11T12:02:00Z">
        <w:r w:rsidR="006C450B">
          <w:rPr>
            <w:rFonts w:ascii="Century Gothic" w:eastAsia="Times New Roman" w:hAnsi="Century Gothic" w:cs="Helvetica"/>
            <w:color w:val="333333"/>
            <w:sz w:val="21"/>
            <w:szCs w:val="21"/>
            <w:lang w:eastAsia="en-GB"/>
          </w:rPr>
          <w:t>, having worked as Chief Financial Officer</w:t>
        </w:r>
      </w:ins>
      <w:ins w:id="68" w:author="Jennifer Agbasi" w:date="2018-10-11T12:03:00Z">
        <w:r w:rsidR="006C450B">
          <w:rPr>
            <w:rFonts w:ascii="Century Gothic" w:eastAsia="Times New Roman" w:hAnsi="Century Gothic" w:cs="Helvetica"/>
            <w:color w:val="333333"/>
            <w:sz w:val="21"/>
            <w:szCs w:val="21"/>
            <w:lang w:eastAsia="en-GB"/>
          </w:rPr>
          <w:t xml:space="preserve"> (CFO)</w:t>
        </w:r>
      </w:ins>
      <w:ins w:id="69" w:author="Jennifer Agbasi" w:date="2018-10-11T12:02:00Z">
        <w:r w:rsidR="006C450B">
          <w:rPr>
            <w:rFonts w:ascii="Century Gothic" w:eastAsia="Times New Roman" w:hAnsi="Century Gothic" w:cs="Helvetica"/>
            <w:color w:val="333333"/>
            <w:sz w:val="21"/>
            <w:szCs w:val="21"/>
            <w:lang w:eastAsia="en-GB"/>
          </w:rPr>
          <w:t xml:space="preserve"> in the following reputable organisations:</w:t>
        </w:r>
      </w:ins>
      <w:r w:rsidRPr="00E85FFD">
        <w:rPr>
          <w:rFonts w:ascii="Century Gothic" w:eastAsia="Times New Roman" w:hAnsi="Century Gothic" w:cs="Helvetica"/>
          <w:color w:val="333333"/>
          <w:sz w:val="21"/>
          <w:szCs w:val="21"/>
          <w:lang w:eastAsia="en-GB"/>
        </w:rPr>
        <w:t xml:space="preserve"> </w:t>
      </w:r>
      <w:del w:id="70" w:author="Jennifer Agbasi" w:date="2018-10-11T12:03:00Z">
        <w:r w:rsidRPr="00E85FFD" w:rsidDel="006C450B">
          <w:rPr>
            <w:rFonts w:ascii="Century Gothic" w:eastAsia="Times New Roman" w:hAnsi="Century Gothic" w:cs="Helvetica"/>
            <w:color w:val="333333"/>
            <w:sz w:val="21"/>
            <w:szCs w:val="21"/>
            <w:lang w:eastAsia="en-GB"/>
          </w:rPr>
          <w:delText xml:space="preserve">from reputable organizations such as </w:delText>
        </w:r>
      </w:del>
      <w:r w:rsidRPr="00E85FFD">
        <w:rPr>
          <w:rFonts w:ascii="Century Gothic" w:eastAsia="Times New Roman" w:hAnsi="Century Gothic" w:cs="Helvetica"/>
          <w:color w:val="333333"/>
          <w:sz w:val="21"/>
          <w:szCs w:val="21"/>
          <w:lang w:eastAsia="en-GB"/>
        </w:rPr>
        <w:t>Metro Health HMO Limited</w:t>
      </w:r>
      <w:del w:id="71" w:author="Jennifer Agbasi" w:date="2018-10-11T12:03:00Z">
        <w:r w:rsidRPr="00E85FFD" w:rsidDel="006C450B">
          <w:rPr>
            <w:rFonts w:ascii="Century Gothic" w:eastAsia="Times New Roman" w:hAnsi="Century Gothic" w:cs="Helvetica"/>
            <w:color w:val="333333"/>
            <w:sz w:val="21"/>
            <w:szCs w:val="21"/>
            <w:lang w:eastAsia="en-GB"/>
          </w:rPr>
          <w:delText xml:space="preserve"> as Chief Financial Officer (CFO)</w:delText>
        </w:r>
      </w:del>
      <w:r w:rsidRPr="00E85FFD">
        <w:rPr>
          <w:rFonts w:ascii="Century Gothic" w:eastAsia="Times New Roman" w:hAnsi="Century Gothic" w:cs="Helvetica"/>
          <w:color w:val="333333"/>
          <w:sz w:val="21"/>
          <w:szCs w:val="21"/>
          <w:lang w:eastAsia="en-GB"/>
        </w:rPr>
        <w:t>; Afriland Properties</w:t>
      </w:r>
      <w:del w:id="72" w:author="Jennifer Agbasi" w:date="2018-10-11T12:03:00Z">
        <w:r w:rsidRPr="00E85FFD" w:rsidDel="006C450B">
          <w:rPr>
            <w:rFonts w:ascii="Century Gothic" w:eastAsia="Times New Roman" w:hAnsi="Century Gothic" w:cs="Helvetica"/>
            <w:color w:val="333333"/>
            <w:sz w:val="21"/>
            <w:szCs w:val="21"/>
            <w:lang w:eastAsia="en-GB"/>
          </w:rPr>
          <w:delText xml:space="preserve"> as Chief Financial Officer (CFO)</w:delText>
        </w:r>
      </w:del>
      <w:r w:rsidRPr="00E85FFD">
        <w:rPr>
          <w:rFonts w:ascii="Century Gothic" w:eastAsia="Times New Roman" w:hAnsi="Century Gothic" w:cs="Helvetica"/>
          <w:color w:val="333333"/>
          <w:sz w:val="21"/>
          <w:szCs w:val="21"/>
          <w:lang w:eastAsia="en-GB"/>
        </w:rPr>
        <w:t>; Law Union &amp; Rock Insurance Plc.</w:t>
      </w:r>
      <w:del w:id="73" w:author="Jennifer Agbasi" w:date="2018-10-11T12:04:00Z">
        <w:r w:rsidRPr="00E85FFD" w:rsidDel="006C450B">
          <w:rPr>
            <w:rFonts w:ascii="Century Gothic" w:eastAsia="Times New Roman" w:hAnsi="Century Gothic" w:cs="Helvetica"/>
            <w:color w:val="333333"/>
            <w:sz w:val="21"/>
            <w:szCs w:val="21"/>
            <w:lang w:eastAsia="en-GB"/>
          </w:rPr>
          <w:delText xml:space="preserve"> as Chief Finance Officer (CFO)</w:delText>
        </w:r>
      </w:del>
      <w:r w:rsidRPr="00E85FFD">
        <w:rPr>
          <w:rFonts w:ascii="Century Gothic" w:eastAsia="Times New Roman" w:hAnsi="Century Gothic" w:cs="Helvetica"/>
          <w:color w:val="333333"/>
          <w:sz w:val="21"/>
          <w:szCs w:val="21"/>
          <w:lang w:eastAsia="en-GB"/>
        </w:rPr>
        <w:t>; Express Discount Limited</w:t>
      </w:r>
      <w:del w:id="74" w:author="Jennifer Agbasi" w:date="2018-10-11T12:04:00Z">
        <w:r w:rsidRPr="00E85FFD" w:rsidDel="006C450B">
          <w:rPr>
            <w:rFonts w:ascii="Century Gothic" w:eastAsia="Times New Roman" w:hAnsi="Century Gothic" w:cs="Helvetica"/>
            <w:color w:val="333333"/>
            <w:sz w:val="21"/>
            <w:szCs w:val="21"/>
            <w:lang w:eastAsia="en-GB"/>
          </w:rPr>
          <w:delText xml:space="preserve"> as Chief Financial Officer (CFO)</w:delText>
        </w:r>
      </w:del>
      <w:ins w:id="75" w:author="Jennifer Agbasi" w:date="2018-10-11T12:04:00Z">
        <w:r w:rsidR="006C450B">
          <w:rPr>
            <w:rFonts w:ascii="Century Gothic" w:eastAsia="Times New Roman" w:hAnsi="Century Gothic" w:cs="Helvetica"/>
            <w:color w:val="333333"/>
            <w:sz w:val="21"/>
            <w:szCs w:val="21"/>
            <w:lang w:eastAsia="en-GB"/>
          </w:rPr>
          <w:t>.</w:t>
        </w:r>
      </w:ins>
      <w:r w:rsidRPr="00E85FFD">
        <w:rPr>
          <w:rFonts w:ascii="Century Gothic" w:eastAsia="Times New Roman" w:hAnsi="Century Gothic" w:cs="Helvetica"/>
          <w:color w:val="333333"/>
          <w:sz w:val="21"/>
          <w:szCs w:val="21"/>
          <w:lang w:eastAsia="en-GB"/>
        </w:rPr>
        <w:t xml:space="preserve">; </w:t>
      </w:r>
      <w:ins w:id="76" w:author="Jennifer Agbasi" w:date="2018-10-11T12:05:00Z">
        <w:r w:rsidR="00605C93">
          <w:rPr>
            <w:rFonts w:ascii="Century Gothic" w:eastAsia="Times New Roman" w:hAnsi="Century Gothic" w:cs="Helvetica"/>
            <w:color w:val="333333"/>
            <w:sz w:val="21"/>
            <w:szCs w:val="21"/>
            <w:lang w:eastAsia="en-GB"/>
          </w:rPr>
          <w:t xml:space="preserve">Mr Fadeyi has also further advanced his career by working at </w:t>
        </w:r>
      </w:ins>
      <w:r w:rsidRPr="00E85FFD">
        <w:rPr>
          <w:rFonts w:ascii="Century Gothic" w:eastAsia="Times New Roman" w:hAnsi="Century Gothic" w:cs="Helvetica"/>
          <w:color w:val="333333"/>
          <w:sz w:val="21"/>
          <w:szCs w:val="21"/>
          <w:lang w:eastAsia="en-GB"/>
        </w:rPr>
        <w:t>BGL Limited (Investment Banking &amp; Asset Management) as Head, Financial Control; Industrial and General Insurance (IGI) as Group Head, Treasury and Midas Bank Plc</w:t>
      </w:r>
      <w:ins w:id="77" w:author="Jennifer Agbasi" w:date="2018-10-11T12:06:00Z">
        <w:r w:rsidR="00605C93">
          <w:rPr>
            <w:rFonts w:ascii="Century Gothic" w:eastAsia="Times New Roman" w:hAnsi="Century Gothic" w:cs="Helvetica"/>
            <w:color w:val="333333"/>
            <w:sz w:val="21"/>
            <w:szCs w:val="21"/>
            <w:lang w:eastAsia="en-GB"/>
          </w:rPr>
          <w:t xml:space="preserve"> </w:t>
        </w:r>
      </w:ins>
      <w:del w:id="78" w:author="Jennifer Agbasi" w:date="2018-10-11T12:06:00Z">
        <w:r w:rsidRPr="00E85FFD" w:rsidDel="00605C93">
          <w:rPr>
            <w:rFonts w:ascii="Century Gothic" w:eastAsia="Times New Roman" w:hAnsi="Century Gothic" w:cs="Helvetica"/>
            <w:color w:val="333333"/>
            <w:sz w:val="21"/>
            <w:szCs w:val="21"/>
            <w:lang w:eastAsia="en-GB"/>
          </w:rPr>
          <w:delText>.</w:delText>
        </w:r>
      </w:del>
      <w:r w:rsidRPr="00E85FFD">
        <w:rPr>
          <w:rFonts w:ascii="Century Gothic" w:eastAsia="Times New Roman" w:hAnsi="Century Gothic" w:cs="Helvetica"/>
          <w:color w:val="333333"/>
          <w:sz w:val="21"/>
          <w:szCs w:val="21"/>
          <w:lang w:eastAsia="en-GB"/>
        </w:rPr>
        <w:t>as Assistant Banking Officer.</w:t>
      </w:r>
    </w:p>
    <w:p w:rsidR="00BC0E9C" w:rsidRPr="00E85FFD" w:rsidRDefault="00BC0E9C" w:rsidP="003C36B2">
      <w:pPr>
        <w:shd w:val="clear" w:color="auto" w:fill="FFFFFF"/>
        <w:spacing w:after="150" w:line="360" w:lineRule="auto"/>
        <w:jc w:val="both"/>
        <w:rPr>
          <w:rFonts w:ascii="Century Gothic" w:eastAsia="Times New Roman" w:hAnsi="Century Gothic" w:cs="Helvetica"/>
          <w:color w:val="333333"/>
          <w:sz w:val="21"/>
          <w:szCs w:val="21"/>
          <w:lang w:eastAsia="en-GB"/>
        </w:rPr>
        <w:pPrChange w:id="79" w:author="Jennifer Agbasi" w:date="2018-10-11T11:17:00Z">
          <w:pPr>
            <w:shd w:val="clear" w:color="auto" w:fill="FFFFFF"/>
            <w:spacing w:after="150" w:line="240" w:lineRule="auto"/>
            <w:jc w:val="both"/>
          </w:pPr>
        </w:pPrChange>
      </w:pPr>
      <w:r w:rsidRPr="00E85FFD">
        <w:rPr>
          <w:rFonts w:ascii="Century Gothic" w:eastAsia="Times New Roman" w:hAnsi="Century Gothic" w:cs="Helvetica"/>
          <w:color w:val="333333"/>
          <w:sz w:val="21"/>
          <w:szCs w:val="21"/>
          <w:lang w:eastAsia="en-GB"/>
        </w:rPr>
        <w:t>Mr. Fadeyi holds degrees in Accountancy and Financial Studies. He is a valued member and Fellow of a number of professional Institutes such as</w:t>
      </w:r>
      <w:ins w:id="80" w:author="Jennifer Agbasi" w:date="2018-10-11T12:07:00Z">
        <w:r w:rsidR="00605C93">
          <w:rPr>
            <w:rFonts w:ascii="Century Gothic" w:eastAsia="Times New Roman" w:hAnsi="Century Gothic" w:cs="Helvetica"/>
            <w:color w:val="333333"/>
            <w:sz w:val="21"/>
            <w:szCs w:val="21"/>
            <w:lang w:eastAsia="en-GB"/>
          </w:rPr>
          <w:t>,</w:t>
        </w:r>
      </w:ins>
      <w:r w:rsidRPr="00E85FFD">
        <w:rPr>
          <w:rFonts w:ascii="Century Gothic" w:eastAsia="Times New Roman" w:hAnsi="Century Gothic" w:cs="Helvetica"/>
          <w:color w:val="333333"/>
          <w:sz w:val="21"/>
          <w:szCs w:val="21"/>
          <w:lang w:eastAsia="en-GB"/>
        </w:rPr>
        <w:t xml:space="preserve"> </w:t>
      </w:r>
      <w:del w:id="81" w:author="Jennifer Agbasi" w:date="2018-10-11T12:07:00Z">
        <w:r w:rsidRPr="00E85FFD" w:rsidDel="00605C93">
          <w:rPr>
            <w:rFonts w:ascii="Century Gothic" w:eastAsia="Times New Roman" w:hAnsi="Century Gothic" w:cs="Helvetica"/>
            <w:color w:val="333333"/>
            <w:sz w:val="21"/>
            <w:szCs w:val="21"/>
            <w:lang w:eastAsia="en-GB"/>
          </w:rPr>
          <w:delText>a</w:delText>
        </w:r>
      </w:del>
      <w:r w:rsidRPr="00E85FFD">
        <w:rPr>
          <w:rFonts w:ascii="Century Gothic" w:eastAsia="Times New Roman" w:hAnsi="Century Gothic" w:cs="Helvetica"/>
          <w:color w:val="333333"/>
          <w:sz w:val="21"/>
          <w:szCs w:val="21"/>
          <w:lang w:eastAsia="en-GB"/>
        </w:rPr>
        <w:t xml:space="preserve"> Fellow, Institute of Chartered Accountants of Nigeria (ICAN); Fellow, Institute of Credit Administration of Nigeria (ICA) and Associate, Chartered Institute of Taxation of Nigeria (CITN). </w:t>
      </w:r>
    </w:p>
    <w:p w:rsidR="00BC0E9C" w:rsidRPr="00E85FFD" w:rsidRDefault="00BC0E9C" w:rsidP="003C36B2">
      <w:pPr>
        <w:shd w:val="clear" w:color="auto" w:fill="FFFFFF"/>
        <w:spacing w:after="150" w:line="360" w:lineRule="auto"/>
        <w:jc w:val="both"/>
        <w:rPr>
          <w:rFonts w:ascii="Century Gothic" w:eastAsia="Times New Roman" w:hAnsi="Century Gothic" w:cs="Helvetica"/>
          <w:color w:val="333333"/>
          <w:sz w:val="21"/>
          <w:szCs w:val="21"/>
          <w:lang w:eastAsia="en-GB"/>
        </w:rPr>
        <w:pPrChange w:id="82" w:author="Jennifer Agbasi" w:date="2018-10-11T11:17:00Z">
          <w:pPr>
            <w:shd w:val="clear" w:color="auto" w:fill="FFFFFF"/>
            <w:spacing w:after="150" w:line="240" w:lineRule="auto"/>
            <w:jc w:val="both"/>
          </w:pPr>
        </w:pPrChange>
      </w:pPr>
      <w:r w:rsidRPr="00E85FFD">
        <w:rPr>
          <w:rFonts w:ascii="Century Gothic" w:eastAsia="Times New Roman" w:hAnsi="Century Gothic" w:cs="Helvetica"/>
          <w:color w:val="333333"/>
          <w:sz w:val="21"/>
          <w:szCs w:val="21"/>
          <w:lang w:eastAsia="en-GB"/>
        </w:rPr>
        <w:t>He is a high performance and analytically team player, committed to delivering excellence and possesses excellent verbal and written communication skills.</w:t>
      </w:r>
    </w:p>
    <w:p w:rsidR="00BC0E9C" w:rsidRPr="00E85FFD" w:rsidRDefault="00BC0E9C" w:rsidP="003C36B2">
      <w:pPr>
        <w:shd w:val="clear" w:color="auto" w:fill="FFFFFF"/>
        <w:spacing w:after="150" w:line="360" w:lineRule="auto"/>
        <w:jc w:val="both"/>
        <w:rPr>
          <w:rFonts w:ascii="Century Gothic" w:eastAsia="Times New Roman" w:hAnsi="Century Gothic" w:cs="Helvetica"/>
          <w:color w:val="333333"/>
          <w:sz w:val="21"/>
          <w:szCs w:val="21"/>
          <w:lang w:eastAsia="en-GB"/>
        </w:rPr>
        <w:pPrChange w:id="83" w:author="Jennifer Agbasi" w:date="2018-10-11T11:17:00Z">
          <w:pPr>
            <w:shd w:val="clear" w:color="auto" w:fill="FFFFFF"/>
            <w:spacing w:after="150" w:line="240" w:lineRule="auto"/>
            <w:jc w:val="both"/>
          </w:pPr>
        </w:pPrChange>
      </w:pPr>
      <w:r w:rsidRPr="00E85FFD">
        <w:rPr>
          <w:rFonts w:ascii="Century Gothic" w:eastAsia="Times New Roman" w:hAnsi="Century Gothic" w:cs="Helvetica"/>
          <w:color w:val="333333"/>
          <w:sz w:val="21"/>
          <w:szCs w:val="21"/>
          <w:lang w:eastAsia="en-GB"/>
        </w:rPr>
        <w:t> </w:t>
      </w:r>
    </w:p>
    <w:p w:rsidR="00605C93" w:rsidRDefault="00605C93">
      <w:pPr>
        <w:rPr>
          <w:ins w:id="84" w:author="Jennifer Agbasi" w:date="2018-10-11T12:08:00Z"/>
          <w:rFonts w:ascii="Century Gothic" w:eastAsia="Times New Roman" w:hAnsi="Century Gothic" w:cs="Helvetica"/>
          <w:color w:val="333333"/>
          <w:sz w:val="36"/>
          <w:szCs w:val="36"/>
          <w:lang w:eastAsia="en-GB"/>
        </w:rPr>
      </w:pPr>
      <w:ins w:id="85" w:author="Jennifer Agbasi" w:date="2018-10-11T12:08:00Z">
        <w:r>
          <w:rPr>
            <w:rFonts w:ascii="Century Gothic" w:eastAsia="Times New Roman" w:hAnsi="Century Gothic" w:cs="Helvetica"/>
            <w:color w:val="333333"/>
            <w:sz w:val="36"/>
            <w:szCs w:val="36"/>
            <w:lang w:eastAsia="en-GB"/>
          </w:rPr>
          <w:br w:type="page"/>
        </w:r>
      </w:ins>
    </w:p>
    <w:p w:rsidR="00BC0E9C" w:rsidRPr="00E85FFD" w:rsidRDefault="001F0F60" w:rsidP="003C36B2">
      <w:pPr>
        <w:shd w:val="clear" w:color="auto" w:fill="FFFFFF"/>
        <w:spacing w:before="300" w:after="150" w:line="360" w:lineRule="auto"/>
        <w:jc w:val="both"/>
        <w:outlineLvl w:val="2"/>
        <w:rPr>
          <w:rFonts w:ascii="Century Gothic" w:eastAsia="Times New Roman" w:hAnsi="Century Gothic" w:cs="Helvetica"/>
          <w:color w:val="333333"/>
          <w:sz w:val="36"/>
          <w:szCs w:val="36"/>
          <w:lang w:eastAsia="en-GB"/>
        </w:rPr>
        <w:pPrChange w:id="86" w:author="Jennifer Agbasi" w:date="2018-10-11T11:17:00Z">
          <w:pPr>
            <w:shd w:val="clear" w:color="auto" w:fill="FFFFFF"/>
            <w:spacing w:before="300" w:after="150" w:line="240" w:lineRule="auto"/>
            <w:jc w:val="both"/>
            <w:outlineLvl w:val="2"/>
          </w:pPr>
        </w:pPrChange>
      </w:pPr>
      <w:r>
        <w:rPr>
          <w:rFonts w:ascii="Century Gothic" w:eastAsia="Times New Roman" w:hAnsi="Century Gothic" w:cs="Helvetica"/>
          <w:color w:val="333333"/>
          <w:sz w:val="36"/>
          <w:szCs w:val="36"/>
          <w:lang w:eastAsia="en-GB"/>
        </w:rPr>
        <w:lastRenderedPageBreak/>
        <w:t xml:space="preserve">MR. </w:t>
      </w:r>
      <w:r w:rsidR="00BC0E9C" w:rsidRPr="00E85FFD">
        <w:rPr>
          <w:rFonts w:ascii="Century Gothic" w:eastAsia="Times New Roman" w:hAnsi="Century Gothic" w:cs="Helvetica"/>
          <w:color w:val="333333"/>
          <w:sz w:val="36"/>
          <w:szCs w:val="36"/>
          <w:lang w:eastAsia="en-GB"/>
        </w:rPr>
        <w:t>BAMI AKINLADE</w:t>
      </w:r>
    </w:p>
    <w:p w:rsidR="00BC0E9C" w:rsidRPr="00E85FFD" w:rsidRDefault="00BC0E9C" w:rsidP="003C36B2">
      <w:pPr>
        <w:shd w:val="clear" w:color="auto" w:fill="FFFFFF"/>
        <w:spacing w:before="150" w:after="150" w:line="360" w:lineRule="auto"/>
        <w:jc w:val="both"/>
        <w:outlineLvl w:val="3"/>
        <w:rPr>
          <w:rFonts w:ascii="Century Gothic" w:eastAsia="Times New Roman" w:hAnsi="Century Gothic" w:cs="Helvetica"/>
          <w:color w:val="333333"/>
          <w:sz w:val="27"/>
          <w:szCs w:val="27"/>
          <w:lang w:eastAsia="en-GB"/>
        </w:rPr>
        <w:pPrChange w:id="87" w:author="Jennifer Agbasi" w:date="2018-10-11T11:17:00Z">
          <w:pPr>
            <w:shd w:val="clear" w:color="auto" w:fill="FFFFFF"/>
            <w:spacing w:before="150" w:after="150" w:line="240" w:lineRule="auto"/>
            <w:jc w:val="both"/>
            <w:outlineLvl w:val="3"/>
          </w:pPr>
        </w:pPrChange>
      </w:pPr>
      <w:r w:rsidRPr="00E85FFD">
        <w:rPr>
          <w:rFonts w:ascii="Century Gothic" w:eastAsia="Times New Roman" w:hAnsi="Century Gothic" w:cs="Helvetica"/>
          <w:color w:val="333333"/>
          <w:sz w:val="27"/>
          <w:szCs w:val="27"/>
          <w:lang w:eastAsia="en-GB"/>
        </w:rPr>
        <w:t>Head, Technical Operations</w:t>
      </w:r>
    </w:p>
    <w:p w:rsidR="00BC0E9C" w:rsidRPr="00E85FFD" w:rsidRDefault="00BC0E9C" w:rsidP="003C36B2">
      <w:pPr>
        <w:shd w:val="clear" w:color="auto" w:fill="FFFFFF"/>
        <w:spacing w:after="150" w:line="360" w:lineRule="auto"/>
        <w:jc w:val="both"/>
        <w:rPr>
          <w:rFonts w:ascii="Century Gothic" w:eastAsia="Times New Roman" w:hAnsi="Century Gothic" w:cs="Helvetica"/>
          <w:color w:val="333333"/>
          <w:sz w:val="21"/>
          <w:szCs w:val="21"/>
          <w:lang w:eastAsia="en-GB"/>
        </w:rPr>
        <w:pPrChange w:id="88" w:author="Jennifer Agbasi" w:date="2018-10-11T11:17:00Z">
          <w:pPr>
            <w:shd w:val="clear" w:color="auto" w:fill="FFFFFF"/>
            <w:spacing w:after="150" w:line="240" w:lineRule="auto"/>
            <w:jc w:val="both"/>
          </w:pPr>
        </w:pPrChange>
      </w:pPr>
      <w:r w:rsidRPr="00E85FFD">
        <w:rPr>
          <w:rFonts w:ascii="Century Gothic" w:eastAsia="Times New Roman" w:hAnsi="Century Gothic" w:cs="Helvetica"/>
          <w:color w:val="333333"/>
          <w:sz w:val="21"/>
          <w:szCs w:val="21"/>
          <w:lang w:eastAsia="en-GB"/>
        </w:rPr>
        <w:t>Mr. Bami Akinlade has over 15-years hands-on experience spanning Information Technology, System administration, Network Support and Engineering, Network Planning, Set-up and Management, Program Development, Financial Engineering and Negotiation, Project Service Levels Development and Assessment, High-end Technical Training, Database Planning and Administration, Public Relations and Public Speaking, Strategic Planning and New Business Development</w:t>
      </w:r>
    </w:p>
    <w:p w:rsidR="00BC0E9C" w:rsidRPr="00E85FFD" w:rsidRDefault="004E70B8" w:rsidP="003C36B2">
      <w:pPr>
        <w:shd w:val="clear" w:color="auto" w:fill="FFFFFF"/>
        <w:spacing w:after="150" w:line="360" w:lineRule="auto"/>
        <w:jc w:val="both"/>
        <w:rPr>
          <w:rFonts w:ascii="Century Gothic" w:eastAsia="Times New Roman" w:hAnsi="Century Gothic" w:cs="Helvetica"/>
          <w:color w:val="333333"/>
          <w:sz w:val="21"/>
          <w:szCs w:val="21"/>
          <w:lang w:eastAsia="en-GB"/>
        </w:rPr>
        <w:pPrChange w:id="89" w:author="Jennifer Agbasi" w:date="2018-10-11T11:17:00Z">
          <w:pPr>
            <w:shd w:val="clear" w:color="auto" w:fill="FFFFFF"/>
            <w:spacing w:after="150" w:line="240" w:lineRule="auto"/>
            <w:jc w:val="both"/>
          </w:pPr>
        </w:pPrChange>
      </w:pPr>
      <w:r>
        <w:rPr>
          <w:rFonts w:ascii="Century Gothic" w:eastAsia="Times New Roman" w:hAnsi="Century Gothic" w:cs="Helvetica"/>
          <w:color w:val="333333"/>
          <w:sz w:val="21"/>
          <w:szCs w:val="21"/>
          <w:lang w:eastAsia="en-GB"/>
        </w:rPr>
        <w:t xml:space="preserve">Mr. </w:t>
      </w:r>
      <w:r w:rsidR="00BC0E9C" w:rsidRPr="00E85FFD">
        <w:rPr>
          <w:rFonts w:ascii="Century Gothic" w:eastAsia="Times New Roman" w:hAnsi="Century Gothic" w:cs="Helvetica"/>
          <w:color w:val="333333"/>
          <w:sz w:val="21"/>
          <w:szCs w:val="21"/>
          <w:lang w:eastAsia="en-GB"/>
        </w:rPr>
        <w:t xml:space="preserve">Akinlade holds a Bachelor of Science (BSc) degree in Mechanical Engineering and has received strategic and pivotal trainings and certifications at the highest level both in Nigeria and abroad in Information Technology, Management, Operations and Business development which include Oracle 9i DBA Track (Modules 1-3 completed); Linux Administration Training </w:t>
      </w:r>
      <w:del w:id="90" w:author="Jennifer Agbasi" w:date="2018-10-11T12:26:00Z">
        <w:r w:rsidR="00BC0E9C" w:rsidRPr="00E85FFD" w:rsidDel="00D72C4B">
          <w:rPr>
            <w:rFonts w:ascii="Century Gothic" w:eastAsia="Times New Roman" w:hAnsi="Century Gothic" w:cs="Helvetica"/>
            <w:color w:val="333333"/>
            <w:sz w:val="21"/>
            <w:szCs w:val="21"/>
            <w:lang w:eastAsia="en-GB"/>
          </w:rPr>
          <w:delText xml:space="preserve">(Completed); </w:delText>
        </w:r>
      </w:del>
      <w:r w:rsidR="00BC0E9C" w:rsidRPr="00E85FFD">
        <w:rPr>
          <w:rFonts w:ascii="Century Gothic" w:eastAsia="Times New Roman" w:hAnsi="Century Gothic" w:cs="Helvetica"/>
          <w:color w:val="333333"/>
          <w:sz w:val="21"/>
          <w:szCs w:val="21"/>
          <w:lang w:eastAsia="en-GB"/>
        </w:rPr>
        <w:t xml:space="preserve">Mikrotik Router OS Training </w:t>
      </w:r>
      <w:del w:id="91" w:author="Jennifer Agbasi" w:date="2018-10-11T12:26:00Z">
        <w:r w:rsidR="00BC0E9C" w:rsidRPr="00E85FFD" w:rsidDel="00D72C4B">
          <w:rPr>
            <w:rFonts w:ascii="Century Gothic" w:eastAsia="Times New Roman" w:hAnsi="Century Gothic" w:cs="Helvetica"/>
            <w:color w:val="333333"/>
            <w:sz w:val="21"/>
            <w:szCs w:val="21"/>
            <w:lang w:eastAsia="en-GB"/>
          </w:rPr>
          <w:delText xml:space="preserve">(Completed) </w:delText>
        </w:r>
      </w:del>
      <w:r w:rsidR="00BC0E9C" w:rsidRPr="00E85FFD">
        <w:rPr>
          <w:rFonts w:ascii="Century Gothic" w:eastAsia="Times New Roman" w:hAnsi="Century Gothic" w:cs="Helvetica"/>
          <w:color w:val="333333"/>
          <w:sz w:val="21"/>
          <w:szCs w:val="21"/>
          <w:lang w:eastAsia="en-GB"/>
        </w:rPr>
        <w:t>and he is a Certified Information Systems Auditor (CISA), a program that is duly recognized by the Information Systems Audit and Control Association (ISACA). Other strategic areas of professional development undertaken are Power Metering Vending - Implementation and Operation (Actaris Measurement and Systems, Tyger</w:t>
      </w:r>
      <w:ins w:id="92" w:author="Jennifer Agbasi" w:date="2018-10-11T12:27:00Z">
        <w:r w:rsidR="00D72C4B">
          <w:rPr>
            <w:rFonts w:ascii="Century Gothic" w:eastAsia="Times New Roman" w:hAnsi="Century Gothic" w:cs="Helvetica"/>
            <w:color w:val="333333"/>
            <w:sz w:val="21"/>
            <w:szCs w:val="21"/>
            <w:lang w:eastAsia="en-GB"/>
          </w:rPr>
          <w:t xml:space="preserve"> </w:t>
        </w:r>
      </w:ins>
      <w:r w:rsidR="00BC0E9C" w:rsidRPr="00E85FFD">
        <w:rPr>
          <w:rFonts w:ascii="Century Gothic" w:eastAsia="Times New Roman" w:hAnsi="Century Gothic" w:cs="Helvetica"/>
          <w:color w:val="333333"/>
          <w:sz w:val="21"/>
          <w:szCs w:val="21"/>
          <w:lang w:eastAsia="en-GB"/>
        </w:rPr>
        <w:t xml:space="preserve">Valley, South Africa); Operations and Management (The can man, Sandton, South Africa) among others. He has several Projects and Unpublished Papers for the benefit of the Information Technology sector and has won several awards in the course of his career. </w:t>
      </w:r>
    </w:p>
    <w:p w:rsidR="00BC0E9C" w:rsidRDefault="00BC0E9C" w:rsidP="003C36B2">
      <w:pPr>
        <w:shd w:val="clear" w:color="auto" w:fill="FFFFFF"/>
        <w:spacing w:after="150" w:line="360" w:lineRule="auto"/>
        <w:jc w:val="both"/>
        <w:rPr>
          <w:rFonts w:ascii="Century Gothic" w:eastAsia="Times New Roman" w:hAnsi="Century Gothic" w:cs="Helvetica"/>
          <w:color w:val="333333"/>
          <w:sz w:val="21"/>
          <w:szCs w:val="21"/>
          <w:lang w:eastAsia="en-GB"/>
        </w:rPr>
        <w:pPrChange w:id="93" w:author="Jennifer Agbasi" w:date="2018-10-11T11:17:00Z">
          <w:pPr>
            <w:shd w:val="clear" w:color="auto" w:fill="FFFFFF"/>
            <w:spacing w:after="150" w:line="240" w:lineRule="auto"/>
            <w:jc w:val="both"/>
          </w:pPr>
        </w:pPrChange>
      </w:pPr>
      <w:r w:rsidRPr="00E85FFD">
        <w:rPr>
          <w:rFonts w:ascii="Century Gothic" w:eastAsia="Times New Roman" w:hAnsi="Century Gothic" w:cs="Helvetica"/>
          <w:color w:val="333333"/>
          <w:sz w:val="21"/>
          <w:szCs w:val="21"/>
          <w:lang w:eastAsia="en-GB"/>
        </w:rPr>
        <w:t>He is a self-propelled professional with a track record for successfully initiating and executing high profile projects within budget and agreed timeframe and possesses great managerial acumen and exceptional verbal and graphic communication skills.</w:t>
      </w:r>
    </w:p>
    <w:p w:rsidR="004F789D" w:rsidRPr="00E85FFD" w:rsidRDefault="004F789D" w:rsidP="003C36B2">
      <w:pPr>
        <w:shd w:val="clear" w:color="auto" w:fill="FFFFFF"/>
        <w:spacing w:after="150" w:line="360" w:lineRule="auto"/>
        <w:jc w:val="both"/>
        <w:rPr>
          <w:rFonts w:ascii="Century Gothic" w:eastAsia="Times New Roman" w:hAnsi="Century Gothic" w:cs="Helvetica"/>
          <w:color w:val="333333"/>
          <w:sz w:val="21"/>
          <w:szCs w:val="21"/>
          <w:lang w:eastAsia="en-GB"/>
        </w:rPr>
        <w:pPrChange w:id="94" w:author="Jennifer Agbasi" w:date="2018-10-11T11:17:00Z">
          <w:pPr>
            <w:shd w:val="clear" w:color="auto" w:fill="FFFFFF"/>
            <w:spacing w:after="150" w:line="240" w:lineRule="auto"/>
            <w:jc w:val="both"/>
          </w:pPr>
        </w:pPrChange>
      </w:pPr>
    </w:p>
    <w:p w:rsidR="00605C93" w:rsidRDefault="00605C93">
      <w:pPr>
        <w:rPr>
          <w:ins w:id="95" w:author="Jennifer Agbasi" w:date="2018-10-11T12:08:00Z"/>
          <w:rFonts w:ascii="Century Gothic" w:eastAsia="Times New Roman" w:hAnsi="Century Gothic" w:cs="Helvetica"/>
          <w:color w:val="333333"/>
          <w:sz w:val="36"/>
          <w:szCs w:val="36"/>
          <w:lang w:eastAsia="en-GB"/>
        </w:rPr>
      </w:pPr>
      <w:ins w:id="96" w:author="Jennifer Agbasi" w:date="2018-10-11T12:08:00Z">
        <w:r>
          <w:rPr>
            <w:rFonts w:ascii="Century Gothic" w:eastAsia="Times New Roman" w:hAnsi="Century Gothic" w:cs="Helvetica"/>
            <w:color w:val="333333"/>
            <w:sz w:val="36"/>
            <w:szCs w:val="36"/>
            <w:lang w:eastAsia="en-GB"/>
          </w:rPr>
          <w:br w:type="page"/>
        </w:r>
      </w:ins>
    </w:p>
    <w:p w:rsidR="00BC0E9C" w:rsidRPr="001F0F60" w:rsidRDefault="001F0F60" w:rsidP="003C36B2">
      <w:pPr>
        <w:shd w:val="clear" w:color="auto" w:fill="FFFFFF"/>
        <w:spacing w:after="150" w:line="360" w:lineRule="auto"/>
        <w:jc w:val="both"/>
        <w:rPr>
          <w:rFonts w:ascii="Century Gothic" w:eastAsia="Times New Roman" w:hAnsi="Century Gothic" w:cs="Helvetica"/>
          <w:color w:val="333333"/>
          <w:sz w:val="21"/>
          <w:szCs w:val="21"/>
          <w:lang w:eastAsia="en-GB"/>
        </w:rPr>
        <w:pPrChange w:id="97" w:author="Jennifer Agbasi" w:date="2018-10-11T11:17:00Z">
          <w:pPr>
            <w:shd w:val="clear" w:color="auto" w:fill="FFFFFF"/>
            <w:spacing w:after="150" w:line="240" w:lineRule="auto"/>
            <w:jc w:val="both"/>
          </w:pPr>
        </w:pPrChange>
      </w:pPr>
      <w:r>
        <w:rPr>
          <w:rFonts w:ascii="Century Gothic" w:eastAsia="Times New Roman" w:hAnsi="Century Gothic" w:cs="Helvetica"/>
          <w:color w:val="333333"/>
          <w:sz w:val="36"/>
          <w:szCs w:val="36"/>
          <w:lang w:eastAsia="en-GB"/>
        </w:rPr>
        <w:lastRenderedPageBreak/>
        <w:t xml:space="preserve">MR. </w:t>
      </w:r>
      <w:r w:rsidR="00BC0E9C" w:rsidRPr="00E85FFD">
        <w:rPr>
          <w:rFonts w:ascii="Century Gothic" w:eastAsia="Times New Roman" w:hAnsi="Century Gothic" w:cs="Helvetica"/>
          <w:color w:val="333333"/>
          <w:sz w:val="36"/>
          <w:szCs w:val="36"/>
          <w:lang w:eastAsia="en-GB"/>
        </w:rPr>
        <w:t>EVANS AGBAMU</w:t>
      </w:r>
    </w:p>
    <w:p w:rsidR="00BC0E9C" w:rsidRPr="00E85FFD" w:rsidRDefault="00E35273" w:rsidP="003C36B2">
      <w:pPr>
        <w:shd w:val="clear" w:color="auto" w:fill="FFFFFF"/>
        <w:spacing w:before="150" w:after="150" w:line="360" w:lineRule="auto"/>
        <w:jc w:val="both"/>
        <w:outlineLvl w:val="3"/>
        <w:rPr>
          <w:rFonts w:ascii="Century Gothic" w:eastAsia="Times New Roman" w:hAnsi="Century Gothic" w:cs="Helvetica"/>
          <w:color w:val="333333"/>
          <w:sz w:val="27"/>
          <w:szCs w:val="27"/>
          <w:lang w:eastAsia="en-GB"/>
        </w:rPr>
        <w:pPrChange w:id="98" w:author="Jennifer Agbasi" w:date="2018-10-11T11:17:00Z">
          <w:pPr>
            <w:shd w:val="clear" w:color="auto" w:fill="FFFFFF"/>
            <w:spacing w:before="150" w:after="150" w:line="240" w:lineRule="auto"/>
            <w:jc w:val="both"/>
            <w:outlineLvl w:val="3"/>
          </w:pPr>
        </w:pPrChange>
      </w:pPr>
      <w:r w:rsidRPr="00E85FFD">
        <w:rPr>
          <w:rFonts w:ascii="Century Gothic" w:eastAsia="Times New Roman" w:hAnsi="Century Gothic" w:cs="Helvetica"/>
          <w:color w:val="333333"/>
          <w:sz w:val="27"/>
          <w:szCs w:val="27"/>
          <w:lang w:eastAsia="en-GB"/>
        </w:rPr>
        <w:t>Head of Operations</w:t>
      </w:r>
    </w:p>
    <w:p w:rsidR="00D935A6" w:rsidRDefault="00D935A6" w:rsidP="00D935A6">
      <w:pPr>
        <w:shd w:val="clear" w:color="auto" w:fill="FFFFFF"/>
        <w:spacing w:after="150" w:line="360" w:lineRule="auto"/>
        <w:jc w:val="both"/>
        <w:rPr>
          <w:ins w:id="99" w:author="Jennifer Agbasi" w:date="2018-10-11T14:00:00Z"/>
          <w:rFonts w:ascii="Century Gothic" w:eastAsia="Times New Roman" w:hAnsi="Century Gothic" w:cs="Helvetica"/>
          <w:color w:val="333333"/>
          <w:sz w:val="21"/>
          <w:szCs w:val="21"/>
          <w:lang w:eastAsia="en-GB"/>
        </w:rPr>
      </w:pPr>
      <w:ins w:id="100" w:author="Jennifer Agbasi" w:date="2018-10-11T13:53:00Z">
        <w:r>
          <w:rPr>
            <w:rFonts w:ascii="Century Gothic" w:eastAsia="Times New Roman" w:hAnsi="Century Gothic" w:cs="Helvetica"/>
            <w:color w:val="333333"/>
            <w:sz w:val="21"/>
            <w:szCs w:val="21"/>
            <w:lang w:eastAsia="en-GB"/>
          </w:rPr>
          <w:t>Mr Evans Agbamu has</w:t>
        </w:r>
        <w:r w:rsidRPr="00E85FFD">
          <w:rPr>
            <w:rFonts w:ascii="Century Gothic" w:eastAsia="Times New Roman" w:hAnsi="Century Gothic" w:cs="Helvetica"/>
            <w:color w:val="333333"/>
            <w:sz w:val="21"/>
            <w:szCs w:val="21"/>
            <w:lang w:eastAsia="en-GB"/>
          </w:rPr>
          <w:t xml:space="preserve"> over 13-</w:t>
        </w:r>
        <w:r>
          <w:rPr>
            <w:rFonts w:ascii="Century Gothic" w:eastAsia="Times New Roman" w:hAnsi="Century Gothic" w:cs="Helvetica"/>
            <w:color w:val="333333"/>
            <w:sz w:val="21"/>
            <w:szCs w:val="21"/>
            <w:lang w:eastAsia="en-GB"/>
          </w:rPr>
          <w:t>years of work experience spanning</w:t>
        </w:r>
        <w:r w:rsidRPr="00E85FFD">
          <w:rPr>
            <w:rFonts w:ascii="Century Gothic" w:eastAsia="Times New Roman" w:hAnsi="Century Gothic" w:cs="Helvetica"/>
            <w:color w:val="333333"/>
            <w:sz w:val="21"/>
            <w:szCs w:val="21"/>
            <w:lang w:eastAsia="en-GB"/>
          </w:rPr>
          <w:t xml:space="preserve"> </w:t>
        </w:r>
      </w:ins>
      <w:ins w:id="101" w:author="Jennifer Agbasi" w:date="2018-10-11T13:56:00Z">
        <w:r>
          <w:rPr>
            <w:rFonts w:ascii="Century Gothic" w:eastAsia="Times New Roman" w:hAnsi="Century Gothic" w:cs="Helvetica"/>
            <w:color w:val="333333"/>
            <w:sz w:val="21"/>
            <w:szCs w:val="21"/>
            <w:lang w:eastAsia="en-GB"/>
          </w:rPr>
          <w:t>key aspects such</w:t>
        </w:r>
      </w:ins>
      <w:ins w:id="102" w:author="Jennifer Agbasi" w:date="2018-10-11T13:53:00Z">
        <w:r>
          <w:rPr>
            <w:rFonts w:ascii="Century Gothic" w:eastAsia="Times New Roman" w:hAnsi="Century Gothic" w:cs="Helvetica"/>
            <w:color w:val="333333"/>
            <w:sz w:val="21"/>
            <w:szCs w:val="21"/>
            <w:lang w:eastAsia="en-GB"/>
          </w:rPr>
          <w:t xml:space="preserve"> as Project Management</w:t>
        </w:r>
        <w:r w:rsidRPr="00E85FFD">
          <w:rPr>
            <w:rFonts w:ascii="Century Gothic" w:eastAsia="Times New Roman" w:hAnsi="Century Gothic" w:cs="Helvetica"/>
            <w:color w:val="333333"/>
            <w:sz w:val="21"/>
            <w:szCs w:val="21"/>
            <w:lang w:eastAsia="en-GB"/>
          </w:rPr>
          <w:t>; Corporate Retreat</w:t>
        </w:r>
      </w:ins>
      <w:ins w:id="103" w:author="Jennifer Agbasi" w:date="2018-10-11T13:56:00Z">
        <w:r>
          <w:rPr>
            <w:rFonts w:ascii="Century Gothic" w:eastAsia="Times New Roman" w:hAnsi="Century Gothic" w:cs="Helvetica"/>
            <w:color w:val="333333"/>
            <w:sz w:val="21"/>
            <w:szCs w:val="21"/>
            <w:lang w:eastAsia="en-GB"/>
          </w:rPr>
          <w:t xml:space="preserve"> </w:t>
        </w:r>
        <w:r w:rsidR="00E363E3">
          <w:rPr>
            <w:rFonts w:ascii="Century Gothic" w:eastAsia="Times New Roman" w:hAnsi="Century Gothic" w:cs="Helvetica"/>
            <w:color w:val="333333"/>
            <w:sz w:val="21"/>
            <w:szCs w:val="21"/>
            <w:lang w:eastAsia="en-GB"/>
          </w:rPr>
          <w:t>facilitation</w:t>
        </w:r>
      </w:ins>
      <w:ins w:id="104" w:author="Jennifer Agbasi" w:date="2018-10-11T13:53:00Z">
        <w:r w:rsidRPr="00E85FFD">
          <w:rPr>
            <w:rFonts w:ascii="Century Gothic" w:eastAsia="Times New Roman" w:hAnsi="Century Gothic" w:cs="Helvetica"/>
            <w:color w:val="333333"/>
            <w:sz w:val="21"/>
            <w:szCs w:val="21"/>
            <w:lang w:eastAsia="en-GB"/>
          </w:rPr>
          <w:t xml:space="preserve">, </w:t>
        </w:r>
        <w:r w:rsidR="00E363E3">
          <w:rPr>
            <w:rFonts w:ascii="Century Gothic" w:eastAsia="Times New Roman" w:hAnsi="Century Gothic" w:cs="Helvetica"/>
            <w:color w:val="333333"/>
            <w:sz w:val="21"/>
            <w:szCs w:val="21"/>
            <w:lang w:eastAsia="en-GB"/>
          </w:rPr>
          <w:t>Design, Maintenance and D</w:t>
        </w:r>
        <w:r w:rsidRPr="00E85FFD">
          <w:rPr>
            <w:rFonts w:ascii="Century Gothic" w:eastAsia="Times New Roman" w:hAnsi="Century Gothic" w:cs="Helvetica"/>
            <w:color w:val="333333"/>
            <w:sz w:val="21"/>
            <w:szCs w:val="21"/>
            <w:lang w:eastAsia="en-GB"/>
          </w:rPr>
          <w:t xml:space="preserve">elivery of critical projects </w:t>
        </w:r>
      </w:ins>
      <w:ins w:id="105" w:author="Jennifer Agbasi" w:date="2018-10-11T13:57:00Z">
        <w:r w:rsidR="00E363E3">
          <w:rPr>
            <w:rFonts w:ascii="Century Gothic" w:eastAsia="Times New Roman" w:hAnsi="Century Gothic" w:cs="Helvetica"/>
            <w:color w:val="333333"/>
            <w:sz w:val="21"/>
            <w:szCs w:val="21"/>
            <w:lang w:eastAsia="en-GB"/>
          </w:rPr>
          <w:t>(</w:t>
        </w:r>
      </w:ins>
      <w:ins w:id="106" w:author="Jennifer Agbasi" w:date="2018-10-11T13:53:00Z">
        <w:r w:rsidR="00E363E3">
          <w:rPr>
            <w:rFonts w:ascii="Century Gothic" w:eastAsia="Times New Roman" w:hAnsi="Century Gothic" w:cs="Helvetica"/>
            <w:color w:val="333333"/>
            <w:sz w:val="21"/>
            <w:szCs w:val="21"/>
            <w:lang w:eastAsia="en-GB"/>
          </w:rPr>
          <w:t>including “the SRS system</w:t>
        </w:r>
        <w:r w:rsidRPr="00E85FFD">
          <w:rPr>
            <w:rFonts w:ascii="Century Gothic" w:eastAsia="Times New Roman" w:hAnsi="Century Gothic" w:cs="Helvetica"/>
            <w:color w:val="333333"/>
            <w:sz w:val="21"/>
            <w:szCs w:val="21"/>
            <w:lang w:eastAsia="en-GB"/>
          </w:rPr>
          <w:t>”</w:t>
        </w:r>
      </w:ins>
      <w:ins w:id="107" w:author="Jennifer Agbasi" w:date="2018-10-11T13:57:00Z">
        <w:r w:rsidR="00E363E3">
          <w:rPr>
            <w:rFonts w:ascii="Century Gothic" w:eastAsia="Times New Roman" w:hAnsi="Century Gothic" w:cs="Helvetica"/>
            <w:color w:val="333333"/>
            <w:sz w:val="21"/>
            <w:szCs w:val="21"/>
            <w:lang w:eastAsia="en-GB"/>
          </w:rPr>
          <w:t xml:space="preserve">); </w:t>
        </w:r>
      </w:ins>
      <w:ins w:id="108" w:author="Jennifer Agbasi" w:date="2018-10-11T13:53:00Z">
        <w:r w:rsidRPr="00E85FFD">
          <w:rPr>
            <w:rFonts w:ascii="Century Gothic" w:eastAsia="Times New Roman" w:hAnsi="Century Gothic" w:cs="Helvetica"/>
            <w:color w:val="333333"/>
            <w:sz w:val="21"/>
            <w:szCs w:val="21"/>
            <w:lang w:eastAsia="en-GB"/>
          </w:rPr>
          <w:t xml:space="preserve"> </w:t>
        </w:r>
      </w:ins>
      <w:ins w:id="109" w:author="Jennifer Agbasi" w:date="2018-10-11T13:58:00Z">
        <w:r w:rsidR="00E363E3">
          <w:rPr>
            <w:rFonts w:ascii="Century Gothic" w:eastAsia="Times New Roman" w:hAnsi="Century Gothic" w:cs="Helvetica"/>
            <w:color w:val="333333"/>
            <w:sz w:val="21"/>
            <w:szCs w:val="21"/>
            <w:lang w:eastAsia="en-GB"/>
          </w:rPr>
          <w:t>Supply Chain Management,</w:t>
        </w:r>
      </w:ins>
      <w:ins w:id="110" w:author="Jennifer Agbasi" w:date="2018-10-11T13:53:00Z">
        <w:r w:rsidRPr="00E85FFD">
          <w:rPr>
            <w:rFonts w:ascii="Century Gothic" w:eastAsia="Times New Roman" w:hAnsi="Century Gothic" w:cs="Helvetica"/>
            <w:color w:val="333333"/>
            <w:sz w:val="21"/>
            <w:szCs w:val="21"/>
            <w:lang w:eastAsia="en-GB"/>
          </w:rPr>
          <w:t xml:space="preserve"> </w:t>
        </w:r>
      </w:ins>
      <w:ins w:id="111" w:author="Jennifer Agbasi" w:date="2018-10-11T13:58:00Z">
        <w:r w:rsidR="00E363E3">
          <w:rPr>
            <w:rFonts w:ascii="Century Gothic" w:eastAsia="Times New Roman" w:hAnsi="Century Gothic" w:cs="Helvetica"/>
            <w:color w:val="333333"/>
            <w:sz w:val="21"/>
            <w:szCs w:val="21"/>
            <w:lang w:eastAsia="en-GB"/>
          </w:rPr>
          <w:t>Sales and Marketing Strategy</w:t>
        </w:r>
      </w:ins>
      <w:ins w:id="112" w:author="Jennifer Agbasi" w:date="2018-10-11T14:03:00Z">
        <w:r w:rsidR="00E363E3">
          <w:rPr>
            <w:rFonts w:ascii="Century Gothic" w:eastAsia="Times New Roman" w:hAnsi="Century Gothic" w:cs="Helvetica"/>
            <w:color w:val="333333"/>
            <w:sz w:val="21"/>
            <w:szCs w:val="21"/>
            <w:lang w:eastAsia="en-GB"/>
          </w:rPr>
          <w:t xml:space="preserve">; </w:t>
        </w:r>
      </w:ins>
      <w:ins w:id="113" w:author="Jennifer Agbasi" w:date="2018-10-11T14:01:00Z">
        <w:r w:rsidR="00E363E3">
          <w:rPr>
            <w:rFonts w:ascii="Century Gothic" w:eastAsia="Times New Roman" w:hAnsi="Century Gothic" w:cs="Helvetica"/>
            <w:color w:val="333333"/>
            <w:sz w:val="21"/>
            <w:szCs w:val="21"/>
            <w:lang w:eastAsia="en-GB"/>
          </w:rPr>
          <w:t xml:space="preserve">Operations Management; </w:t>
        </w:r>
      </w:ins>
      <w:ins w:id="114" w:author="Jennifer Agbasi" w:date="2018-10-11T13:53:00Z">
        <w:r w:rsidRPr="00E85FFD">
          <w:rPr>
            <w:rFonts w:ascii="Century Gothic" w:eastAsia="Times New Roman" w:hAnsi="Century Gothic" w:cs="Helvetica"/>
            <w:color w:val="333333"/>
            <w:sz w:val="21"/>
            <w:szCs w:val="21"/>
            <w:lang w:eastAsia="en-GB"/>
          </w:rPr>
          <w:t>Customer Service</w:t>
        </w:r>
      </w:ins>
      <w:ins w:id="115" w:author="Jennifer Agbasi" w:date="2018-10-11T13:58:00Z">
        <w:r w:rsidR="00E363E3">
          <w:rPr>
            <w:rFonts w:ascii="Century Gothic" w:eastAsia="Times New Roman" w:hAnsi="Century Gothic" w:cs="Helvetica"/>
            <w:color w:val="333333"/>
            <w:sz w:val="21"/>
            <w:szCs w:val="21"/>
            <w:lang w:eastAsia="en-GB"/>
          </w:rPr>
          <w:t>,</w:t>
        </w:r>
      </w:ins>
      <w:ins w:id="116" w:author="Jennifer Agbasi" w:date="2018-10-11T13:53:00Z">
        <w:r w:rsidRPr="00E85FFD">
          <w:rPr>
            <w:rFonts w:ascii="Century Gothic" w:eastAsia="Times New Roman" w:hAnsi="Century Gothic" w:cs="Helvetica"/>
            <w:color w:val="333333"/>
            <w:sz w:val="21"/>
            <w:szCs w:val="21"/>
            <w:lang w:eastAsia="en-GB"/>
          </w:rPr>
          <w:t xml:space="preserve"> </w:t>
        </w:r>
        <w:r w:rsidR="00E363E3">
          <w:rPr>
            <w:rFonts w:ascii="Century Gothic" w:eastAsia="Times New Roman" w:hAnsi="Century Gothic" w:cs="Helvetica"/>
            <w:color w:val="333333"/>
            <w:sz w:val="21"/>
            <w:szCs w:val="21"/>
            <w:lang w:eastAsia="en-GB"/>
          </w:rPr>
          <w:t>System I</w:t>
        </w:r>
        <w:r w:rsidRPr="00E85FFD">
          <w:rPr>
            <w:rFonts w:ascii="Century Gothic" w:eastAsia="Times New Roman" w:hAnsi="Century Gothic" w:cs="Helvetica"/>
            <w:color w:val="333333"/>
            <w:sz w:val="21"/>
            <w:szCs w:val="21"/>
            <w:lang w:eastAsia="en-GB"/>
          </w:rPr>
          <w:t xml:space="preserve">mplementation and </w:t>
        </w:r>
      </w:ins>
      <w:ins w:id="117" w:author="Jennifer Agbasi" w:date="2018-10-11T13:59:00Z">
        <w:r w:rsidR="00E363E3">
          <w:rPr>
            <w:rFonts w:ascii="Century Gothic" w:eastAsia="Times New Roman" w:hAnsi="Century Gothic" w:cs="Helvetica"/>
            <w:color w:val="333333"/>
            <w:sz w:val="21"/>
            <w:szCs w:val="21"/>
            <w:lang w:eastAsia="en-GB"/>
          </w:rPr>
          <w:t>D</w:t>
        </w:r>
      </w:ins>
      <w:ins w:id="118" w:author="Jennifer Agbasi" w:date="2018-10-11T13:53:00Z">
        <w:r w:rsidR="00E363E3">
          <w:rPr>
            <w:rFonts w:ascii="Century Gothic" w:eastAsia="Times New Roman" w:hAnsi="Century Gothic" w:cs="Helvetica"/>
            <w:color w:val="333333"/>
            <w:sz w:val="21"/>
            <w:szCs w:val="21"/>
            <w:lang w:eastAsia="en-GB"/>
          </w:rPr>
          <w:t>elivery, Budget P</w:t>
        </w:r>
        <w:r w:rsidRPr="00E85FFD">
          <w:rPr>
            <w:rFonts w:ascii="Century Gothic" w:eastAsia="Times New Roman" w:hAnsi="Century Gothic" w:cs="Helvetica"/>
            <w:color w:val="333333"/>
            <w:sz w:val="21"/>
            <w:szCs w:val="21"/>
            <w:lang w:eastAsia="en-GB"/>
          </w:rPr>
          <w:t xml:space="preserve">lanning and </w:t>
        </w:r>
      </w:ins>
      <w:ins w:id="119" w:author="Jennifer Agbasi" w:date="2018-10-11T13:59:00Z">
        <w:r w:rsidR="00E363E3">
          <w:rPr>
            <w:rFonts w:ascii="Century Gothic" w:eastAsia="Times New Roman" w:hAnsi="Century Gothic" w:cs="Helvetica"/>
            <w:color w:val="333333"/>
            <w:sz w:val="21"/>
            <w:szCs w:val="21"/>
            <w:lang w:eastAsia="en-GB"/>
          </w:rPr>
          <w:t>Contract Management</w:t>
        </w:r>
      </w:ins>
      <w:ins w:id="120" w:author="Jennifer Agbasi" w:date="2018-10-11T13:53:00Z">
        <w:r w:rsidRPr="00E85FFD">
          <w:rPr>
            <w:rFonts w:ascii="Century Gothic" w:eastAsia="Times New Roman" w:hAnsi="Century Gothic" w:cs="Helvetica"/>
            <w:color w:val="333333"/>
            <w:sz w:val="21"/>
            <w:szCs w:val="21"/>
            <w:lang w:eastAsia="en-GB"/>
          </w:rPr>
          <w:t>.</w:t>
        </w:r>
      </w:ins>
    </w:p>
    <w:p w:rsidR="00E363E3" w:rsidRPr="00E85FFD" w:rsidRDefault="00E363E3" w:rsidP="00E363E3">
      <w:pPr>
        <w:shd w:val="clear" w:color="auto" w:fill="FFFFFF"/>
        <w:spacing w:after="150" w:line="360" w:lineRule="auto"/>
        <w:jc w:val="both"/>
        <w:rPr>
          <w:ins w:id="121" w:author="Jennifer Agbasi" w:date="2018-10-11T14:00:00Z"/>
          <w:rFonts w:ascii="Century Gothic" w:eastAsia="Times New Roman" w:hAnsi="Century Gothic" w:cs="Helvetica"/>
          <w:color w:val="333333"/>
          <w:sz w:val="21"/>
          <w:szCs w:val="21"/>
          <w:lang w:eastAsia="en-GB"/>
        </w:rPr>
      </w:pPr>
      <w:ins w:id="122" w:author="Jennifer Agbasi" w:date="2018-10-11T14:00:00Z">
        <w:r>
          <w:rPr>
            <w:rFonts w:ascii="Century Gothic" w:eastAsia="Times New Roman" w:hAnsi="Century Gothic" w:cs="Helvetica"/>
            <w:color w:val="333333"/>
            <w:sz w:val="21"/>
            <w:szCs w:val="21"/>
            <w:lang w:eastAsia="en-GB"/>
          </w:rPr>
          <w:t>At the earlier stage of his career, Mr Agbamu</w:t>
        </w:r>
        <w:r w:rsidRPr="00E85FFD">
          <w:rPr>
            <w:rFonts w:ascii="Century Gothic" w:eastAsia="Times New Roman" w:hAnsi="Century Gothic" w:cs="Helvetica"/>
            <w:color w:val="333333"/>
            <w:sz w:val="21"/>
            <w:szCs w:val="21"/>
            <w:lang w:eastAsia="en-GB"/>
          </w:rPr>
          <w:t>honed his Skills as a Project coordinator at the Virgin Trains, Birmingham, United Kingdom</w:t>
        </w:r>
        <w:r>
          <w:rPr>
            <w:rFonts w:ascii="Century Gothic" w:eastAsia="Times New Roman" w:hAnsi="Century Gothic" w:cs="Helvetica"/>
            <w:color w:val="333333"/>
            <w:sz w:val="21"/>
            <w:szCs w:val="21"/>
            <w:lang w:eastAsia="en-GB"/>
          </w:rPr>
          <w:t>,</w:t>
        </w:r>
        <w:r w:rsidRPr="00E85FFD">
          <w:rPr>
            <w:rFonts w:ascii="Century Gothic" w:eastAsia="Times New Roman" w:hAnsi="Century Gothic" w:cs="Helvetica"/>
            <w:color w:val="333333"/>
            <w:sz w:val="21"/>
            <w:szCs w:val="21"/>
            <w:lang w:eastAsia="en-GB"/>
          </w:rPr>
          <w:t xml:space="preserve"> where he was involved in corporate planning and scheduling of project requirements involving the critical task of project research, staffing and Project documentation.</w:t>
        </w:r>
      </w:ins>
    </w:p>
    <w:p w:rsidR="00BC0E9C" w:rsidRPr="00E85FFD" w:rsidRDefault="00BC0E9C" w:rsidP="003C36B2">
      <w:pPr>
        <w:shd w:val="clear" w:color="auto" w:fill="FFFFFF"/>
        <w:spacing w:after="150" w:line="360" w:lineRule="auto"/>
        <w:jc w:val="both"/>
        <w:rPr>
          <w:rFonts w:ascii="Century Gothic" w:eastAsia="Times New Roman" w:hAnsi="Century Gothic" w:cs="Helvetica"/>
          <w:color w:val="333333"/>
          <w:sz w:val="21"/>
          <w:szCs w:val="21"/>
          <w:lang w:eastAsia="en-GB"/>
        </w:rPr>
        <w:pPrChange w:id="123" w:author="Jennifer Agbasi" w:date="2018-10-11T11:17:00Z">
          <w:pPr>
            <w:shd w:val="clear" w:color="auto" w:fill="FFFFFF"/>
            <w:spacing w:after="150" w:line="240" w:lineRule="auto"/>
            <w:jc w:val="both"/>
          </w:pPr>
        </w:pPrChange>
      </w:pPr>
      <w:del w:id="124" w:author="Jennifer Agbasi" w:date="2018-10-11T13:14:00Z">
        <w:r w:rsidRPr="00E85FFD" w:rsidDel="00F81087">
          <w:rPr>
            <w:rFonts w:ascii="Century Gothic" w:eastAsia="Times New Roman" w:hAnsi="Century Gothic" w:cs="Helvetica"/>
            <w:color w:val="333333"/>
            <w:sz w:val="21"/>
            <w:szCs w:val="21"/>
            <w:lang w:eastAsia="en-GB"/>
          </w:rPr>
          <w:delText xml:space="preserve">Until </w:delText>
        </w:r>
      </w:del>
      <w:ins w:id="125" w:author="Jennifer Agbasi" w:date="2018-10-11T13:14:00Z">
        <w:r w:rsidR="00F81087">
          <w:rPr>
            <w:rFonts w:ascii="Century Gothic" w:eastAsia="Times New Roman" w:hAnsi="Century Gothic" w:cs="Helvetica"/>
            <w:color w:val="333333"/>
            <w:sz w:val="21"/>
            <w:szCs w:val="21"/>
            <w:lang w:eastAsia="en-GB"/>
          </w:rPr>
          <w:t>Prior to</w:t>
        </w:r>
        <w:r w:rsidR="00F81087" w:rsidRPr="00E85FFD">
          <w:rPr>
            <w:rFonts w:ascii="Century Gothic" w:eastAsia="Times New Roman" w:hAnsi="Century Gothic" w:cs="Helvetica"/>
            <w:color w:val="333333"/>
            <w:sz w:val="21"/>
            <w:szCs w:val="21"/>
            <w:lang w:eastAsia="en-GB"/>
          </w:rPr>
          <w:t xml:space="preserve"> </w:t>
        </w:r>
      </w:ins>
      <w:r w:rsidRPr="00E85FFD">
        <w:rPr>
          <w:rFonts w:ascii="Century Gothic" w:eastAsia="Times New Roman" w:hAnsi="Century Gothic" w:cs="Helvetica"/>
          <w:color w:val="333333"/>
          <w:sz w:val="21"/>
          <w:szCs w:val="21"/>
          <w:lang w:eastAsia="en-GB"/>
        </w:rPr>
        <w:t xml:space="preserve">his appointment as </w:t>
      </w:r>
      <w:r w:rsidR="00E35273" w:rsidRPr="00E85FFD">
        <w:rPr>
          <w:rFonts w:ascii="Century Gothic" w:eastAsia="Times New Roman" w:hAnsi="Century Gothic" w:cs="Helvetica"/>
          <w:color w:val="333333"/>
          <w:sz w:val="21"/>
          <w:szCs w:val="21"/>
          <w:lang w:eastAsia="en-GB"/>
        </w:rPr>
        <w:t>Head of Operations</w:t>
      </w:r>
      <w:r w:rsidRPr="00E85FFD">
        <w:rPr>
          <w:rFonts w:ascii="Century Gothic" w:eastAsia="Times New Roman" w:hAnsi="Century Gothic" w:cs="Helvetica"/>
          <w:color w:val="333333"/>
          <w:sz w:val="21"/>
          <w:szCs w:val="21"/>
          <w:lang w:eastAsia="en-GB"/>
        </w:rPr>
        <w:t xml:space="preserve"> at SecureID Limited</w:t>
      </w:r>
      <w:ins w:id="126" w:author="Jennifer Agbasi" w:date="2018-10-11T13:14:00Z">
        <w:r w:rsidR="00F81087">
          <w:rPr>
            <w:rFonts w:ascii="Century Gothic" w:eastAsia="Times New Roman" w:hAnsi="Century Gothic" w:cs="Helvetica"/>
            <w:color w:val="333333"/>
            <w:sz w:val="21"/>
            <w:szCs w:val="21"/>
            <w:lang w:eastAsia="en-GB"/>
          </w:rPr>
          <w:t>,</w:t>
        </w:r>
      </w:ins>
      <w:r w:rsidRPr="00E85FFD">
        <w:rPr>
          <w:rFonts w:ascii="Century Gothic" w:eastAsia="Times New Roman" w:hAnsi="Century Gothic" w:cs="Helvetica"/>
          <w:color w:val="333333"/>
          <w:sz w:val="21"/>
          <w:szCs w:val="21"/>
          <w:lang w:eastAsia="en-GB"/>
        </w:rPr>
        <w:t xml:space="preserve"> with responsibility for overseeing operations </w:t>
      </w:r>
      <w:r w:rsidR="00E35273" w:rsidRPr="00E85FFD">
        <w:rPr>
          <w:rFonts w:ascii="Century Gothic" w:eastAsia="Times New Roman" w:hAnsi="Century Gothic" w:cs="Helvetica"/>
          <w:color w:val="333333"/>
          <w:sz w:val="21"/>
          <w:szCs w:val="21"/>
          <w:lang w:eastAsia="en-GB"/>
        </w:rPr>
        <w:t>of the organisation</w:t>
      </w:r>
      <w:r w:rsidRPr="00E85FFD">
        <w:rPr>
          <w:rFonts w:ascii="Century Gothic" w:eastAsia="Times New Roman" w:hAnsi="Century Gothic" w:cs="Helvetica"/>
          <w:color w:val="333333"/>
          <w:sz w:val="21"/>
          <w:szCs w:val="21"/>
          <w:lang w:eastAsia="en-GB"/>
        </w:rPr>
        <w:t xml:space="preserve">, Mr. Evans Agbamu </w:t>
      </w:r>
      <w:del w:id="127" w:author="Jennifer Agbasi" w:date="2018-10-11T13:14:00Z">
        <w:r w:rsidRPr="00E85FFD" w:rsidDel="00F81087">
          <w:rPr>
            <w:rFonts w:ascii="Century Gothic" w:eastAsia="Times New Roman" w:hAnsi="Century Gothic" w:cs="Helvetica"/>
            <w:color w:val="333333"/>
            <w:sz w:val="21"/>
            <w:szCs w:val="21"/>
            <w:lang w:eastAsia="en-GB"/>
          </w:rPr>
          <w:delText xml:space="preserve">had </w:delText>
        </w:r>
      </w:del>
      <w:r w:rsidRPr="00E85FFD">
        <w:rPr>
          <w:rFonts w:ascii="Century Gothic" w:eastAsia="Times New Roman" w:hAnsi="Century Gothic" w:cs="Helvetica"/>
          <w:color w:val="333333"/>
          <w:sz w:val="21"/>
          <w:szCs w:val="21"/>
          <w:lang w:eastAsia="en-GB"/>
        </w:rPr>
        <w:t>worked as a Project Engineer with Netcom Africa Limited</w:t>
      </w:r>
      <w:ins w:id="128" w:author="Jennifer Agbasi" w:date="2018-10-11T13:17:00Z">
        <w:r w:rsidR="0043046A">
          <w:rPr>
            <w:rFonts w:ascii="Century Gothic" w:eastAsia="Times New Roman" w:hAnsi="Century Gothic" w:cs="Helvetica"/>
            <w:color w:val="333333"/>
            <w:sz w:val="21"/>
            <w:szCs w:val="21"/>
            <w:lang w:eastAsia="en-GB"/>
          </w:rPr>
          <w:t>. Over the course of his career, Mr Agbamu has</w:t>
        </w:r>
      </w:ins>
      <w:r w:rsidRPr="00E85FFD">
        <w:rPr>
          <w:rFonts w:ascii="Century Gothic" w:eastAsia="Times New Roman" w:hAnsi="Century Gothic" w:cs="Helvetica"/>
          <w:color w:val="333333"/>
          <w:sz w:val="21"/>
          <w:szCs w:val="21"/>
          <w:lang w:eastAsia="en-GB"/>
        </w:rPr>
        <w:t xml:space="preserve"> </w:t>
      </w:r>
      <w:del w:id="129" w:author="Jennifer Agbasi" w:date="2018-10-11T13:18:00Z">
        <w:r w:rsidRPr="00E85FFD" w:rsidDel="0043046A">
          <w:rPr>
            <w:rFonts w:ascii="Century Gothic" w:eastAsia="Times New Roman" w:hAnsi="Century Gothic" w:cs="Helvetica"/>
            <w:color w:val="333333"/>
            <w:sz w:val="21"/>
            <w:szCs w:val="21"/>
            <w:lang w:eastAsia="en-GB"/>
          </w:rPr>
          <w:delText xml:space="preserve">where he </w:delText>
        </w:r>
      </w:del>
      <w:r w:rsidRPr="00E85FFD">
        <w:rPr>
          <w:rFonts w:ascii="Century Gothic" w:eastAsia="Times New Roman" w:hAnsi="Century Gothic" w:cs="Helvetica"/>
          <w:color w:val="333333"/>
          <w:sz w:val="21"/>
          <w:szCs w:val="21"/>
          <w:lang w:eastAsia="en-GB"/>
        </w:rPr>
        <w:t xml:space="preserve">exhibited exceptional managerial and operational competencies with extensive experience and focus </w:t>
      </w:r>
      <w:ins w:id="130" w:author="Jennifer Agbasi" w:date="2018-10-11T13:22:00Z">
        <w:r w:rsidR="0043046A">
          <w:rPr>
            <w:rFonts w:ascii="Century Gothic" w:eastAsia="Times New Roman" w:hAnsi="Century Gothic" w:cs="Helvetica"/>
            <w:color w:val="333333"/>
            <w:sz w:val="21"/>
            <w:szCs w:val="21"/>
            <w:lang w:eastAsia="en-GB"/>
          </w:rPr>
          <w:t>on</w:t>
        </w:r>
      </w:ins>
      <w:del w:id="131" w:author="Jennifer Agbasi" w:date="2018-10-11T13:22:00Z">
        <w:r w:rsidRPr="00E85FFD" w:rsidDel="0043046A">
          <w:rPr>
            <w:rFonts w:ascii="Century Gothic" w:eastAsia="Times New Roman" w:hAnsi="Century Gothic" w:cs="Helvetica"/>
            <w:color w:val="333333"/>
            <w:sz w:val="21"/>
            <w:szCs w:val="21"/>
            <w:lang w:eastAsia="en-GB"/>
          </w:rPr>
          <w:delText>in</w:delText>
        </w:r>
      </w:del>
      <w:r w:rsidRPr="00E85FFD">
        <w:rPr>
          <w:rFonts w:ascii="Century Gothic" w:eastAsia="Times New Roman" w:hAnsi="Century Gothic" w:cs="Helvetica"/>
          <w:color w:val="333333"/>
          <w:sz w:val="21"/>
          <w:szCs w:val="21"/>
          <w:lang w:eastAsia="en-GB"/>
        </w:rPr>
        <w:t xml:space="preserve"> providing Architecture Drafting services, Implementation and Support of Information/Document Management System, Development and Measurement of Organizational KPIs, </w:t>
      </w:r>
      <w:ins w:id="132" w:author="Jennifer Agbasi" w:date="2018-10-11T13:23:00Z">
        <w:r w:rsidR="0043046A">
          <w:rPr>
            <w:rFonts w:ascii="Century Gothic" w:eastAsia="Times New Roman" w:hAnsi="Century Gothic" w:cs="Helvetica"/>
            <w:color w:val="333333"/>
            <w:sz w:val="21"/>
            <w:szCs w:val="21"/>
            <w:lang w:eastAsia="en-GB"/>
          </w:rPr>
          <w:t xml:space="preserve">and has upheld </w:t>
        </w:r>
      </w:ins>
      <w:r w:rsidRPr="00E85FFD">
        <w:rPr>
          <w:rFonts w:ascii="Century Gothic" w:eastAsia="Times New Roman" w:hAnsi="Century Gothic" w:cs="Helvetica"/>
          <w:color w:val="333333"/>
          <w:sz w:val="21"/>
          <w:szCs w:val="21"/>
          <w:lang w:eastAsia="en-GB"/>
        </w:rPr>
        <w:t>critical roles as HSE and Internal Auditor on Quality Management structures</w:t>
      </w:r>
      <w:ins w:id="133" w:author="Jennifer Agbasi" w:date="2018-10-11T13:23:00Z">
        <w:r w:rsidR="0043046A">
          <w:rPr>
            <w:rFonts w:ascii="Century Gothic" w:eastAsia="Times New Roman" w:hAnsi="Century Gothic" w:cs="Helvetica"/>
            <w:color w:val="333333"/>
            <w:sz w:val="21"/>
            <w:szCs w:val="21"/>
            <w:lang w:eastAsia="en-GB"/>
          </w:rPr>
          <w:t>,</w:t>
        </w:r>
      </w:ins>
      <w:r w:rsidRPr="00E85FFD">
        <w:rPr>
          <w:rFonts w:ascii="Century Gothic" w:eastAsia="Times New Roman" w:hAnsi="Century Gothic" w:cs="Helvetica"/>
          <w:color w:val="333333"/>
          <w:sz w:val="21"/>
          <w:szCs w:val="21"/>
          <w:lang w:eastAsia="en-GB"/>
        </w:rPr>
        <w:t xml:space="preserve"> among others.</w:t>
      </w:r>
    </w:p>
    <w:p w:rsidR="00BC0E9C" w:rsidRPr="00E85FFD" w:rsidDel="00E363E3" w:rsidRDefault="00BC0E9C" w:rsidP="003C36B2">
      <w:pPr>
        <w:shd w:val="clear" w:color="auto" w:fill="FFFFFF"/>
        <w:spacing w:after="150" w:line="360" w:lineRule="auto"/>
        <w:jc w:val="both"/>
        <w:rPr>
          <w:del w:id="134" w:author="Jennifer Agbasi" w:date="2018-10-11T14:00:00Z"/>
          <w:rFonts w:ascii="Century Gothic" w:eastAsia="Times New Roman" w:hAnsi="Century Gothic" w:cs="Helvetica"/>
          <w:color w:val="333333"/>
          <w:sz w:val="21"/>
          <w:szCs w:val="21"/>
          <w:lang w:eastAsia="en-GB"/>
        </w:rPr>
        <w:pPrChange w:id="135" w:author="Jennifer Agbasi" w:date="2018-10-11T11:17:00Z">
          <w:pPr>
            <w:shd w:val="clear" w:color="auto" w:fill="FFFFFF"/>
            <w:spacing w:after="150" w:line="240" w:lineRule="auto"/>
            <w:jc w:val="both"/>
          </w:pPr>
        </w:pPrChange>
      </w:pPr>
      <w:del w:id="136" w:author="Jennifer Agbasi" w:date="2018-10-11T13:24:00Z">
        <w:r w:rsidRPr="00E85FFD" w:rsidDel="0043046A">
          <w:rPr>
            <w:rFonts w:ascii="Century Gothic" w:eastAsia="Times New Roman" w:hAnsi="Century Gothic" w:cs="Helvetica"/>
            <w:color w:val="333333"/>
            <w:sz w:val="21"/>
            <w:szCs w:val="21"/>
            <w:lang w:eastAsia="en-GB"/>
          </w:rPr>
          <w:delText>Previously</w:delText>
        </w:r>
      </w:del>
      <w:del w:id="137" w:author="Jennifer Agbasi" w:date="2018-10-11T13:25:00Z">
        <w:r w:rsidRPr="00E85FFD" w:rsidDel="0043046A">
          <w:rPr>
            <w:rFonts w:ascii="Century Gothic" w:eastAsia="Times New Roman" w:hAnsi="Century Gothic" w:cs="Helvetica"/>
            <w:color w:val="333333"/>
            <w:sz w:val="21"/>
            <w:szCs w:val="21"/>
            <w:lang w:eastAsia="en-GB"/>
          </w:rPr>
          <w:delText xml:space="preserve">, he had </w:delText>
        </w:r>
      </w:del>
      <w:del w:id="138" w:author="Jennifer Agbasi" w:date="2018-10-11T14:00:00Z">
        <w:r w:rsidRPr="00E85FFD" w:rsidDel="00E363E3">
          <w:rPr>
            <w:rFonts w:ascii="Century Gothic" w:eastAsia="Times New Roman" w:hAnsi="Century Gothic" w:cs="Helvetica"/>
            <w:color w:val="333333"/>
            <w:sz w:val="21"/>
            <w:szCs w:val="21"/>
            <w:lang w:eastAsia="en-GB"/>
          </w:rPr>
          <w:delText xml:space="preserve">honed his Skills as a Project coordinator at the Virgin Trains, Birmingham, United </w:delText>
        </w:r>
        <w:r w:rsidR="00A027EE" w:rsidRPr="00E85FFD" w:rsidDel="00E363E3">
          <w:rPr>
            <w:rFonts w:ascii="Century Gothic" w:eastAsia="Times New Roman" w:hAnsi="Century Gothic" w:cs="Helvetica"/>
            <w:color w:val="333333"/>
            <w:sz w:val="21"/>
            <w:szCs w:val="21"/>
            <w:lang w:eastAsia="en-GB"/>
          </w:rPr>
          <w:delText>Kingdom</w:delText>
        </w:r>
        <w:r w:rsidRPr="00E85FFD" w:rsidDel="00E363E3">
          <w:rPr>
            <w:rFonts w:ascii="Century Gothic" w:eastAsia="Times New Roman" w:hAnsi="Century Gothic" w:cs="Helvetica"/>
            <w:color w:val="333333"/>
            <w:sz w:val="21"/>
            <w:szCs w:val="21"/>
            <w:lang w:eastAsia="en-GB"/>
          </w:rPr>
          <w:delText xml:space="preserve"> where he was involved in corporate planning and scheduling of project requirements involving the critical task of project research, staffing and Project documentation.</w:delText>
        </w:r>
      </w:del>
    </w:p>
    <w:p w:rsidR="00BC0E9C" w:rsidRPr="00E85FFD" w:rsidDel="00D935A6" w:rsidRDefault="00BC0E9C" w:rsidP="003C36B2">
      <w:pPr>
        <w:shd w:val="clear" w:color="auto" w:fill="FFFFFF"/>
        <w:spacing w:after="150" w:line="360" w:lineRule="auto"/>
        <w:jc w:val="both"/>
        <w:rPr>
          <w:del w:id="139" w:author="Jennifer Agbasi" w:date="2018-10-11T13:53:00Z"/>
          <w:rFonts w:ascii="Century Gothic" w:eastAsia="Times New Roman" w:hAnsi="Century Gothic" w:cs="Helvetica"/>
          <w:color w:val="333333"/>
          <w:sz w:val="21"/>
          <w:szCs w:val="21"/>
          <w:lang w:eastAsia="en-GB"/>
        </w:rPr>
        <w:pPrChange w:id="140" w:author="Jennifer Agbasi" w:date="2018-10-11T11:17:00Z">
          <w:pPr>
            <w:shd w:val="clear" w:color="auto" w:fill="FFFFFF"/>
            <w:spacing w:after="150" w:line="240" w:lineRule="auto"/>
            <w:jc w:val="both"/>
          </w:pPr>
        </w:pPrChange>
      </w:pPr>
      <w:del w:id="141" w:author="Jennifer Agbasi" w:date="2018-10-11T13:53:00Z">
        <w:r w:rsidRPr="00E85FFD" w:rsidDel="00D935A6">
          <w:rPr>
            <w:rFonts w:ascii="Century Gothic" w:eastAsia="Times New Roman" w:hAnsi="Century Gothic" w:cs="Helvetica"/>
            <w:color w:val="333333"/>
            <w:sz w:val="21"/>
            <w:szCs w:val="21"/>
            <w:lang w:eastAsia="en-GB"/>
          </w:rPr>
          <w:delText xml:space="preserve">His over 13-years of work experience spanned achievements which included roles as Project Manager; Corporate Retreat, Birmingham, United Kingdom where he brought his skill set to bear in the areas of Design, Maintenance and delivery of critical projects including “the SRS system,” the vital role of sourcing, negotiation and liaising with </w:delText>
        </w:r>
      </w:del>
      <w:del w:id="142" w:author="Jennifer Agbasi" w:date="2018-10-11T13:51:00Z">
        <w:r w:rsidRPr="00E85FFD" w:rsidDel="00D935A6">
          <w:rPr>
            <w:rFonts w:ascii="Century Gothic" w:eastAsia="Times New Roman" w:hAnsi="Century Gothic" w:cs="Helvetica"/>
            <w:color w:val="333333"/>
            <w:sz w:val="21"/>
            <w:szCs w:val="21"/>
            <w:lang w:eastAsia="en-GB"/>
          </w:rPr>
          <w:delText>E</w:delText>
        </w:r>
      </w:del>
      <w:del w:id="143" w:author="Jennifer Agbasi" w:date="2018-10-11T13:53:00Z">
        <w:r w:rsidRPr="00E85FFD" w:rsidDel="00D935A6">
          <w:rPr>
            <w:rFonts w:ascii="Century Gothic" w:eastAsia="Times New Roman" w:hAnsi="Century Gothic" w:cs="Helvetica"/>
            <w:color w:val="333333"/>
            <w:sz w:val="21"/>
            <w:szCs w:val="21"/>
            <w:lang w:eastAsia="en-GB"/>
          </w:rPr>
          <w:delText xml:space="preserve">xternal Supply chain service providers, </w:delText>
        </w:r>
      </w:del>
      <w:del w:id="144" w:author="Jennifer Agbasi" w:date="2018-10-11T13:51:00Z">
        <w:r w:rsidRPr="00E85FFD" w:rsidDel="00D935A6">
          <w:rPr>
            <w:rFonts w:ascii="Century Gothic" w:eastAsia="Times New Roman" w:hAnsi="Century Gothic" w:cs="Helvetica"/>
            <w:color w:val="333333"/>
            <w:sz w:val="21"/>
            <w:szCs w:val="21"/>
            <w:lang w:eastAsia="en-GB"/>
          </w:rPr>
          <w:delText>D</w:delText>
        </w:r>
      </w:del>
      <w:del w:id="145" w:author="Jennifer Agbasi" w:date="2018-10-11T13:53:00Z">
        <w:r w:rsidRPr="00E85FFD" w:rsidDel="00D935A6">
          <w:rPr>
            <w:rFonts w:ascii="Century Gothic" w:eastAsia="Times New Roman" w:hAnsi="Century Gothic" w:cs="Helvetica"/>
            <w:color w:val="333333"/>
            <w:sz w:val="21"/>
            <w:szCs w:val="21"/>
            <w:lang w:eastAsia="en-GB"/>
          </w:rPr>
          <w:delText xml:space="preserve">eveloping sales and marketing strategy in synergy with the Sales team, </w:delText>
        </w:r>
      </w:del>
      <w:del w:id="146" w:author="Jennifer Agbasi" w:date="2018-10-11T13:52:00Z">
        <w:r w:rsidRPr="00E85FFD" w:rsidDel="00D935A6">
          <w:rPr>
            <w:rFonts w:ascii="Century Gothic" w:eastAsia="Times New Roman" w:hAnsi="Century Gothic" w:cs="Helvetica"/>
            <w:color w:val="333333"/>
            <w:sz w:val="21"/>
            <w:szCs w:val="21"/>
            <w:lang w:eastAsia="en-GB"/>
          </w:rPr>
          <w:delText>E</w:delText>
        </w:r>
      </w:del>
      <w:del w:id="147" w:author="Jennifer Agbasi" w:date="2018-10-11T13:53:00Z">
        <w:r w:rsidRPr="00E85FFD" w:rsidDel="00D935A6">
          <w:rPr>
            <w:rFonts w:ascii="Century Gothic" w:eastAsia="Times New Roman" w:hAnsi="Century Gothic" w:cs="Helvetica"/>
            <w:color w:val="333333"/>
            <w:sz w:val="21"/>
            <w:szCs w:val="21"/>
            <w:lang w:eastAsia="en-GB"/>
          </w:rPr>
          <w:delText xml:space="preserve">nhancing </w:delText>
        </w:r>
      </w:del>
      <w:del w:id="148" w:author="Jennifer Agbasi" w:date="2018-10-11T13:52:00Z">
        <w:r w:rsidRPr="00E85FFD" w:rsidDel="00D935A6">
          <w:rPr>
            <w:rFonts w:ascii="Century Gothic" w:eastAsia="Times New Roman" w:hAnsi="Century Gothic" w:cs="Helvetica"/>
            <w:color w:val="333333"/>
            <w:sz w:val="21"/>
            <w:szCs w:val="21"/>
            <w:lang w:eastAsia="en-GB"/>
          </w:rPr>
          <w:delText>E</w:delText>
        </w:r>
      </w:del>
      <w:del w:id="149" w:author="Jennifer Agbasi" w:date="2018-10-11T13:53:00Z">
        <w:r w:rsidRPr="00E85FFD" w:rsidDel="00D935A6">
          <w:rPr>
            <w:rFonts w:ascii="Century Gothic" w:eastAsia="Times New Roman" w:hAnsi="Century Gothic" w:cs="Helvetica"/>
            <w:color w:val="333333"/>
            <w:sz w:val="21"/>
            <w:szCs w:val="21"/>
            <w:lang w:eastAsia="en-GB"/>
          </w:rPr>
          <w:delText>xcellent Customer Service through an end to end Client Management system from enquiry to system implementation and delivery, Budget planning and creation of contract strategies.</w:delText>
        </w:r>
      </w:del>
    </w:p>
    <w:p w:rsidR="00D7529B" w:rsidRDefault="00BC0E9C" w:rsidP="00D7529B">
      <w:pPr>
        <w:shd w:val="clear" w:color="auto" w:fill="FFFFFF"/>
        <w:spacing w:after="150" w:line="360" w:lineRule="auto"/>
        <w:jc w:val="both"/>
        <w:rPr>
          <w:ins w:id="150" w:author="Jennifer Agbasi" w:date="2018-10-11T14:08:00Z"/>
          <w:rFonts w:ascii="Century Gothic" w:eastAsia="Times New Roman" w:hAnsi="Century Gothic" w:cs="Helvetica"/>
          <w:color w:val="333333"/>
          <w:sz w:val="21"/>
          <w:szCs w:val="21"/>
          <w:lang w:eastAsia="en-GB"/>
        </w:rPr>
      </w:pPr>
      <w:del w:id="151" w:author="Jennifer Agbasi" w:date="2018-10-11T14:04:00Z">
        <w:r w:rsidRPr="00E85FFD" w:rsidDel="00E363E3">
          <w:rPr>
            <w:rFonts w:ascii="Century Gothic" w:eastAsia="Times New Roman" w:hAnsi="Century Gothic" w:cs="Helvetica"/>
            <w:color w:val="333333"/>
            <w:sz w:val="21"/>
            <w:szCs w:val="21"/>
            <w:lang w:eastAsia="en-GB"/>
          </w:rPr>
          <w:delText xml:space="preserve">He </w:delText>
        </w:r>
      </w:del>
      <w:ins w:id="152" w:author="Jennifer Agbasi" w:date="2018-10-11T14:04:00Z">
        <w:r w:rsidR="00E363E3">
          <w:rPr>
            <w:rFonts w:ascii="Century Gothic" w:eastAsia="Times New Roman" w:hAnsi="Century Gothic" w:cs="Helvetica"/>
            <w:color w:val="333333"/>
            <w:sz w:val="21"/>
            <w:szCs w:val="21"/>
            <w:lang w:eastAsia="en-GB"/>
          </w:rPr>
          <w:t xml:space="preserve">Mr Agbamu </w:t>
        </w:r>
      </w:ins>
      <w:r w:rsidRPr="00E85FFD">
        <w:rPr>
          <w:rFonts w:ascii="Century Gothic" w:eastAsia="Times New Roman" w:hAnsi="Century Gothic" w:cs="Helvetica"/>
          <w:color w:val="333333"/>
          <w:sz w:val="21"/>
          <w:szCs w:val="21"/>
          <w:lang w:eastAsia="en-GB"/>
        </w:rPr>
        <w:t xml:space="preserve">also possesses </w:t>
      </w:r>
      <w:del w:id="153" w:author="Jennifer Agbasi" w:date="2018-10-11T14:01:00Z">
        <w:r w:rsidRPr="00E85FFD" w:rsidDel="00E363E3">
          <w:rPr>
            <w:rFonts w:ascii="Century Gothic" w:eastAsia="Times New Roman" w:hAnsi="Century Gothic" w:cs="Helvetica"/>
            <w:color w:val="333333"/>
            <w:sz w:val="21"/>
            <w:szCs w:val="21"/>
            <w:lang w:eastAsia="en-GB"/>
          </w:rPr>
          <w:delText xml:space="preserve">thorough </w:delText>
        </w:r>
      </w:del>
      <w:ins w:id="154" w:author="Jennifer Agbasi" w:date="2018-10-11T14:01:00Z">
        <w:r w:rsidR="00E363E3">
          <w:rPr>
            <w:rFonts w:ascii="Century Gothic" w:eastAsia="Times New Roman" w:hAnsi="Century Gothic" w:cs="Helvetica"/>
            <w:color w:val="333333"/>
            <w:sz w:val="21"/>
            <w:szCs w:val="21"/>
            <w:lang w:eastAsia="en-GB"/>
          </w:rPr>
          <w:t>a wealth of</w:t>
        </w:r>
        <w:r w:rsidR="00E363E3" w:rsidRPr="00E85FFD">
          <w:rPr>
            <w:rFonts w:ascii="Century Gothic" w:eastAsia="Times New Roman" w:hAnsi="Century Gothic" w:cs="Helvetica"/>
            <w:color w:val="333333"/>
            <w:sz w:val="21"/>
            <w:szCs w:val="21"/>
            <w:lang w:eastAsia="en-GB"/>
          </w:rPr>
          <w:t xml:space="preserve"> </w:t>
        </w:r>
      </w:ins>
      <w:r w:rsidRPr="00E85FFD">
        <w:rPr>
          <w:rFonts w:ascii="Century Gothic" w:eastAsia="Times New Roman" w:hAnsi="Century Gothic" w:cs="Helvetica"/>
          <w:color w:val="333333"/>
          <w:sz w:val="21"/>
          <w:szCs w:val="21"/>
          <w:lang w:eastAsia="en-GB"/>
        </w:rPr>
        <w:t xml:space="preserve">experience in production of all types of </w:t>
      </w:r>
      <w:del w:id="155" w:author="Jennifer Agbasi" w:date="2018-10-11T15:46:00Z">
        <w:r w:rsidRPr="00E85FFD" w:rsidDel="00C468CD">
          <w:rPr>
            <w:rFonts w:ascii="Century Gothic" w:eastAsia="Times New Roman" w:hAnsi="Century Gothic" w:cs="Helvetica"/>
            <w:color w:val="333333"/>
            <w:sz w:val="21"/>
            <w:szCs w:val="21"/>
            <w:lang w:eastAsia="en-GB"/>
          </w:rPr>
          <w:delText>smartcard</w:delText>
        </w:r>
      </w:del>
      <w:ins w:id="156" w:author="Jennifer Agbasi" w:date="2018-10-11T15:46:00Z">
        <w:r w:rsidR="00C468CD">
          <w:rPr>
            <w:rFonts w:ascii="Century Gothic" w:eastAsia="Times New Roman" w:hAnsi="Century Gothic" w:cs="Helvetica"/>
            <w:color w:val="333333"/>
            <w:sz w:val="21"/>
            <w:szCs w:val="21"/>
            <w:lang w:eastAsia="en-GB"/>
          </w:rPr>
          <w:t>smart card</w:t>
        </w:r>
      </w:ins>
      <w:r w:rsidRPr="00E85FFD">
        <w:rPr>
          <w:rFonts w:ascii="Century Gothic" w:eastAsia="Times New Roman" w:hAnsi="Century Gothic" w:cs="Helvetica"/>
          <w:color w:val="333333"/>
          <w:sz w:val="21"/>
          <w:szCs w:val="21"/>
          <w:lang w:eastAsia="en-GB"/>
        </w:rPr>
        <w:t xml:space="preserve">s like ID cards, </w:t>
      </w:r>
      <w:del w:id="157" w:author="Jennifer Agbasi" w:date="2018-10-11T14:05:00Z">
        <w:r w:rsidRPr="00E85FFD" w:rsidDel="00E363E3">
          <w:rPr>
            <w:rFonts w:ascii="Century Gothic" w:eastAsia="Times New Roman" w:hAnsi="Century Gothic" w:cs="Helvetica"/>
            <w:color w:val="333333"/>
            <w:sz w:val="21"/>
            <w:szCs w:val="21"/>
            <w:lang w:eastAsia="en-GB"/>
          </w:rPr>
          <w:delText xml:space="preserve">bank </w:delText>
        </w:r>
      </w:del>
      <w:r w:rsidRPr="00E85FFD">
        <w:rPr>
          <w:rFonts w:ascii="Century Gothic" w:eastAsia="Times New Roman" w:hAnsi="Century Gothic" w:cs="Helvetica"/>
          <w:color w:val="333333"/>
          <w:sz w:val="21"/>
          <w:szCs w:val="21"/>
          <w:lang w:eastAsia="en-GB"/>
        </w:rPr>
        <w:t xml:space="preserve">EMV cards and </w:t>
      </w:r>
      <w:ins w:id="158" w:author="Jennifer Agbasi" w:date="2018-10-11T14:05:00Z">
        <w:r w:rsidR="00E363E3">
          <w:rPr>
            <w:rFonts w:ascii="Century Gothic" w:eastAsia="Times New Roman" w:hAnsi="Century Gothic" w:cs="Helvetica"/>
            <w:color w:val="333333"/>
            <w:sz w:val="21"/>
            <w:szCs w:val="21"/>
            <w:lang w:eastAsia="en-GB"/>
          </w:rPr>
          <w:t xml:space="preserve">in </w:t>
        </w:r>
      </w:ins>
      <w:r w:rsidRPr="00E85FFD">
        <w:rPr>
          <w:rFonts w:ascii="Century Gothic" w:eastAsia="Times New Roman" w:hAnsi="Century Gothic" w:cs="Helvetica"/>
          <w:color w:val="333333"/>
          <w:sz w:val="21"/>
          <w:szCs w:val="21"/>
          <w:lang w:eastAsia="en-GB"/>
        </w:rPr>
        <w:t xml:space="preserve">handling </w:t>
      </w:r>
      <w:del w:id="159" w:author="Jennifer Agbasi" w:date="2018-10-11T14:06:00Z">
        <w:r w:rsidRPr="00E85FFD" w:rsidDel="00E363E3">
          <w:rPr>
            <w:rFonts w:ascii="Century Gothic" w:eastAsia="Times New Roman" w:hAnsi="Century Gothic" w:cs="Helvetica"/>
            <w:color w:val="333333"/>
            <w:sz w:val="21"/>
            <w:szCs w:val="21"/>
            <w:lang w:eastAsia="en-GB"/>
          </w:rPr>
          <w:delText>highly secured</w:delText>
        </w:r>
      </w:del>
      <w:ins w:id="160" w:author="Jennifer Agbasi" w:date="2018-10-11T14:06:00Z">
        <w:r w:rsidR="00E363E3">
          <w:rPr>
            <w:rFonts w:ascii="Century Gothic" w:eastAsia="Times New Roman" w:hAnsi="Century Gothic" w:cs="Helvetica"/>
            <w:color w:val="333333"/>
            <w:sz w:val="21"/>
            <w:szCs w:val="21"/>
            <w:lang w:eastAsia="en-GB"/>
          </w:rPr>
          <w:t>high security</w:t>
        </w:r>
      </w:ins>
      <w:r w:rsidRPr="00E85FFD">
        <w:rPr>
          <w:rFonts w:ascii="Century Gothic" w:eastAsia="Times New Roman" w:hAnsi="Century Gothic" w:cs="Helvetica"/>
          <w:color w:val="333333"/>
          <w:sz w:val="21"/>
          <w:szCs w:val="21"/>
          <w:lang w:eastAsia="en-GB"/>
        </w:rPr>
        <w:t xml:space="preserve"> manufacturing environments required for such products.</w:t>
      </w:r>
      <w:ins w:id="161" w:author="Jennifer Agbasi" w:date="2018-10-11T14:08:00Z">
        <w:r w:rsidR="00D7529B">
          <w:rPr>
            <w:rFonts w:ascii="Century Gothic" w:eastAsia="Times New Roman" w:hAnsi="Century Gothic" w:cs="Helvetica"/>
            <w:color w:val="333333"/>
            <w:sz w:val="21"/>
            <w:szCs w:val="21"/>
            <w:lang w:eastAsia="en-GB"/>
          </w:rPr>
          <w:t xml:space="preserve"> </w:t>
        </w:r>
        <w:r w:rsidR="00D7529B">
          <w:rPr>
            <w:rFonts w:ascii="Century Gothic" w:eastAsia="Times New Roman" w:hAnsi="Century Gothic" w:cs="Helvetica"/>
            <w:color w:val="333333"/>
            <w:sz w:val="21"/>
            <w:szCs w:val="21"/>
            <w:lang w:eastAsia="en-GB"/>
          </w:rPr>
          <w:t>This</w:t>
        </w:r>
        <w:r w:rsidR="00D7529B" w:rsidRPr="00E85FFD">
          <w:rPr>
            <w:rFonts w:ascii="Century Gothic" w:eastAsia="Times New Roman" w:hAnsi="Century Gothic" w:cs="Helvetica"/>
            <w:color w:val="333333"/>
            <w:sz w:val="21"/>
            <w:szCs w:val="21"/>
            <w:lang w:eastAsia="en-GB"/>
          </w:rPr>
          <w:t xml:space="preserve"> </w:t>
        </w:r>
        <w:r w:rsidR="00D7529B">
          <w:rPr>
            <w:rFonts w:ascii="Century Gothic" w:eastAsia="Times New Roman" w:hAnsi="Century Gothic" w:cs="Helvetica"/>
            <w:color w:val="333333"/>
            <w:sz w:val="21"/>
            <w:szCs w:val="21"/>
            <w:lang w:eastAsia="en-GB"/>
          </w:rPr>
          <w:t xml:space="preserve">high </w:t>
        </w:r>
        <w:r w:rsidR="00D7529B" w:rsidRPr="00E85FFD">
          <w:rPr>
            <w:rFonts w:ascii="Century Gothic" w:eastAsia="Times New Roman" w:hAnsi="Century Gothic" w:cs="Helvetica"/>
            <w:color w:val="333333"/>
            <w:sz w:val="21"/>
            <w:szCs w:val="21"/>
            <w:lang w:eastAsia="en-GB"/>
          </w:rPr>
          <w:t xml:space="preserve">knowledge of the entire value chain of </w:t>
        </w:r>
      </w:ins>
      <w:ins w:id="162" w:author="Jennifer Agbasi" w:date="2018-10-11T15:46:00Z">
        <w:r w:rsidR="00C468CD">
          <w:rPr>
            <w:rFonts w:ascii="Century Gothic" w:eastAsia="Times New Roman" w:hAnsi="Century Gothic" w:cs="Helvetica"/>
            <w:color w:val="333333"/>
            <w:sz w:val="21"/>
            <w:szCs w:val="21"/>
            <w:lang w:eastAsia="en-GB"/>
          </w:rPr>
          <w:t>Smart card</w:t>
        </w:r>
      </w:ins>
      <w:ins w:id="163" w:author="Jennifer Agbasi" w:date="2018-10-11T14:08:00Z">
        <w:r w:rsidR="00D7529B" w:rsidRPr="00E85FFD">
          <w:rPr>
            <w:rFonts w:ascii="Century Gothic" w:eastAsia="Times New Roman" w:hAnsi="Century Gothic" w:cs="Helvetica"/>
            <w:color w:val="333333"/>
            <w:sz w:val="21"/>
            <w:szCs w:val="21"/>
            <w:lang w:eastAsia="en-GB"/>
          </w:rPr>
          <w:t xml:space="preserve"> and operations management, </w:t>
        </w:r>
        <w:r w:rsidR="00D7529B">
          <w:rPr>
            <w:rFonts w:ascii="Century Gothic" w:eastAsia="Times New Roman" w:hAnsi="Century Gothic" w:cs="Helvetica"/>
            <w:color w:val="333333"/>
            <w:sz w:val="21"/>
            <w:szCs w:val="21"/>
            <w:lang w:eastAsia="en-GB"/>
          </w:rPr>
          <w:t xml:space="preserve">equips Mr Agbamu </w:t>
        </w:r>
        <w:r w:rsidR="00D7529B">
          <w:rPr>
            <w:rFonts w:ascii="Century Gothic" w:eastAsia="Times New Roman" w:hAnsi="Century Gothic" w:cs="Helvetica"/>
            <w:color w:val="333333"/>
            <w:sz w:val="21"/>
            <w:szCs w:val="21"/>
            <w:lang w:eastAsia="en-GB"/>
          </w:rPr>
          <w:lastRenderedPageBreak/>
          <w:t>with</w:t>
        </w:r>
        <w:r w:rsidR="00D7529B" w:rsidRPr="00E85FFD">
          <w:rPr>
            <w:rFonts w:ascii="Century Gothic" w:eastAsia="Times New Roman" w:hAnsi="Century Gothic" w:cs="Helvetica"/>
            <w:color w:val="333333"/>
            <w:sz w:val="21"/>
            <w:szCs w:val="21"/>
            <w:lang w:eastAsia="en-GB"/>
          </w:rPr>
          <w:t xml:space="preserve"> the expertise and technical </w:t>
        </w:r>
        <w:r w:rsidR="00D7529B">
          <w:rPr>
            <w:rFonts w:ascii="Century Gothic" w:eastAsia="Times New Roman" w:hAnsi="Century Gothic" w:cs="Helvetica"/>
            <w:color w:val="333333"/>
            <w:sz w:val="21"/>
            <w:szCs w:val="21"/>
            <w:lang w:eastAsia="en-GB"/>
          </w:rPr>
          <w:t>skills</w:t>
        </w:r>
        <w:r w:rsidR="00D7529B" w:rsidRPr="00E85FFD">
          <w:rPr>
            <w:rFonts w:ascii="Century Gothic" w:eastAsia="Times New Roman" w:hAnsi="Century Gothic" w:cs="Helvetica"/>
            <w:color w:val="333333"/>
            <w:sz w:val="21"/>
            <w:szCs w:val="21"/>
            <w:lang w:eastAsia="en-GB"/>
          </w:rPr>
          <w:t xml:space="preserve"> </w:t>
        </w:r>
        <w:r w:rsidR="00D7529B" w:rsidRPr="00E85FFD">
          <w:rPr>
            <w:rFonts w:ascii="Century Gothic" w:eastAsia="Times New Roman" w:hAnsi="Century Gothic" w:cs="Helvetica"/>
            <w:color w:val="333333"/>
            <w:sz w:val="21"/>
            <w:szCs w:val="21"/>
            <w:lang w:eastAsia="en-GB"/>
          </w:rPr>
          <w:t>to deliver effectively on critical projects in the sector, end to end.</w:t>
        </w:r>
      </w:ins>
    </w:p>
    <w:p w:rsidR="00BC0E9C" w:rsidRPr="00E85FFD" w:rsidRDefault="00BC0E9C" w:rsidP="003C36B2">
      <w:pPr>
        <w:shd w:val="clear" w:color="auto" w:fill="FFFFFF"/>
        <w:spacing w:after="150" w:line="360" w:lineRule="auto"/>
        <w:jc w:val="both"/>
        <w:rPr>
          <w:rFonts w:ascii="Century Gothic" w:eastAsia="Times New Roman" w:hAnsi="Century Gothic" w:cs="Helvetica"/>
          <w:color w:val="333333"/>
          <w:sz w:val="21"/>
          <w:szCs w:val="21"/>
          <w:lang w:eastAsia="en-GB"/>
        </w:rPr>
        <w:pPrChange w:id="164" w:author="Jennifer Agbasi" w:date="2018-10-11T11:17:00Z">
          <w:pPr>
            <w:shd w:val="clear" w:color="auto" w:fill="FFFFFF"/>
            <w:spacing w:after="150" w:line="240" w:lineRule="auto"/>
            <w:jc w:val="both"/>
          </w:pPr>
        </w:pPrChange>
      </w:pPr>
    </w:p>
    <w:p w:rsidR="001F0F60" w:rsidDel="00D7529B" w:rsidRDefault="00BC0E9C" w:rsidP="003C36B2">
      <w:pPr>
        <w:shd w:val="clear" w:color="auto" w:fill="FFFFFF"/>
        <w:spacing w:after="150" w:line="360" w:lineRule="auto"/>
        <w:jc w:val="both"/>
        <w:rPr>
          <w:del w:id="165" w:author="Jennifer Agbasi" w:date="2018-10-11T14:08:00Z"/>
          <w:rFonts w:ascii="Century Gothic" w:eastAsia="Times New Roman" w:hAnsi="Century Gothic" w:cs="Helvetica"/>
          <w:color w:val="333333"/>
          <w:sz w:val="21"/>
          <w:szCs w:val="21"/>
          <w:lang w:eastAsia="en-GB"/>
        </w:rPr>
        <w:pPrChange w:id="166" w:author="Jennifer Agbasi" w:date="2018-10-11T11:17:00Z">
          <w:pPr>
            <w:shd w:val="clear" w:color="auto" w:fill="FFFFFF"/>
            <w:spacing w:after="150" w:line="240" w:lineRule="auto"/>
            <w:jc w:val="both"/>
          </w:pPr>
        </w:pPrChange>
      </w:pPr>
      <w:del w:id="167" w:author="Jennifer Agbasi" w:date="2018-10-11T14:06:00Z">
        <w:r w:rsidRPr="00E85FFD" w:rsidDel="00D7529B">
          <w:rPr>
            <w:rFonts w:ascii="Century Gothic" w:eastAsia="Times New Roman" w:hAnsi="Century Gothic" w:cs="Helvetica"/>
            <w:color w:val="333333"/>
            <w:sz w:val="21"/>
            <w:szCs w:val="21"/>
            <w:lang w:eastAsia="en-GB"/>
          </w:rPr>
          <w:delText>With his thorough</w:delText>
        </w:r>
      </w:del>
      <w:ins w:id="168" w:author="Jennifer Agbasi" w:date="2018-10-11T14:08:00Z">
        <w:r w:rsidR="00D7529B">
          <w:rPr>
            <w:rFonts w:ascii="Century Gothic" w:eastAsia="Times New Roman" w:hAnsi="Century Gothic" w:cs="Helvetica"/>
            <w:color w:val="333333"/>
            <w:sz w:val="21"/>
            <w:szCs w:val="21"/>
            <w:lang w:eastAsia="en-GB"/>
          </w:rPr>
          <w:t xml:space="preserve"> </w:t>
        </w:r>
      </w:ins>
      <w:del w:id="169" w:author="Jennifer Agbasi" w:date="2018-10-11T14:08:00Z">
        <w:r w:rsidRPr="00E85FFD" w:rsidDel="00D7529B">
          <w:rPr>
            <w:rFonts w:ascii="Century Gothic" w:eastAsia="Times New Roman" w:hAnsi="Century Gothic" w:cs="Helvetica"/>
            <w:color w:val="333333"/>
            <w:sz w:val="21"/>
            <w:szCs w:val="21"/>
            <w:lang w:eastAsia="en-GB"/>
          </w:rPr>
          <w:delText xml:space="preserve"> knowledge of the entire value chain of Smartcard</w:delText>
        </w:r>
      </w:del>
      <w:ins w:id="170" w:author="Jennifer Agbasi" w:date="2018-10-11T15:46:00Z">
        <w:r w:rsidR="00C468CD">
          <w:rPr>
            <w:rFonts w:ascii="Century Gothic" w:eastAsia="Times New Roman" w:hAnsi="Century Gothic" w:cs="Helvetica"/>
            <w:color w:val="333333"/>
            <w:sz w:val="21"/>
            <w:szCs w:val="21"/>
            <w:lang w:eastAsia="en-GB"/>
          </w:rPr>
          <w:t>Smart card</w:t>
        </w:r>
      </w:ins>
      <w:del w:id="171" w:author="Jennifer Agbasi" w:date="2018-10-11T14:08:00Z">
        <w:r w:rsidRPr="00E85FFD" w:rsidDel="00D7529B">
          <w:rPr>
            <w:rFonts w:ascii="Century Gothic" w:eastAsia="Times New Roman" w:hAnsi="Century Gothic" w:cs="Helvetica"/>
            <w:color w:val="333333"/>
            <w:sz w:val="21"/>
            <w:szCs w:val="21"/>
            <w:lang w:eastAsia="en-GB"/>
          </w:rPr>
          <w:delText xml:space="preserve"> and operations management, </w:delText>
        </w:r>
      </w:del>
      <w:del w:id="172" w:author="Jennifer Agbasi" w:date="2018-10-11T14:07:00Z">
        <w:r w:rsidRPr="00E85FFD" w:rsidDel="00D7529B">
          <w:rPr>
            <w:rFonts w:ascii="Century Gothic" w:eastAsia="Times New Roman" w:hAnsi="Century Gothic" w:cs="Helvetica"/>
            <w:color w:val="333333"/>
            <w:sz w:val="21"/>
            <w:szCs w:val="21"/>
            <w:lang w:eastAsia="en-GB"/>
          </w:rPr>
          <w:delText>he possesses</w:delText>
        </w:r>
      </w:del>
      <w:del w:id="173" w:author="Jennifer Agbasi" w:date="2018-10-11T14:08:00Z">
        <w:r w:rsidRPr="00E85FFD" w:rsidDel="00D7529B">
          <w:rPr>
            <w:rFonts w:ascii="Century Gothic" w:eastAsia="Times New Roman" w:hAnsi="Century Gothic" w:cs="Helvetica"/>
            <w:color w:val="333333"/>
            <w:sz w:val="21"/>
            <w:szCs w:val="21"/>
            <w:lang w:eastAsia="en-GB"/>
          </w:rPr>
          <w:delText xml:space="preserve"> the expertise and technical knowledge to deliver effectively on critical projects in the sector, end to end.</w:delText>
        </w:r>
      </w:del>
    </w:p>
    <w:p w:rsidR="001F0F60" w:rsidRDefault="001F0F60" w:rsidP="003C36B2">
      <w:pPr>
        <w:shd w:val="clear" w:color="auto" w:fill="FFFFFF"/>
        <w:spacing w:after="150" w:line="360" w:lineRule="auto"/>
        <w:jc w:val="both"/>
        <w:rPr>
          <w:rFonts w:ascii="Century Gothic" w:eastAsia="Times New Roman" w:hAnsi="Century Gothic" w:cs="Helvetica"/>
          <w:color w:val="333333"/>
          <w:sz w:val="36"/>
          <w:szCs w:val="36"/>
          <w:lang w:eastAsia="en-GB"/>
        </w:rPr>
        <w:pPrChange w:id="174" w:author="Jennifer Agbasi" w:date="2018-10-11T11:17:00Z">
          <w:pPr>
            <w:shd w:val="clear" w:color="auto" w:fill="FFFFFF"/>
            <w:spacing w:after="150" w:line="240" w:lineRule="auto"/>
            <w:jc w:val="both"/>
          </w:pPr>
        </w:pPrChange>
      </w:pPr>
    </w:p>
    <w:p w:rsidR="00D7529B" w:rsidRDefault="00D7529B">
      <w:pPr>
        <w:rPr>
          <w:ins w:id="175" w:author="Jennifer Agbasi" w:date="2018-10-11T14:08:00Z"/>
          <w:rFonts w:ascii="Century Gothic" w:eastAsia="Times New Roman" w:hAnsi="Century Gothic" w:cs="Helvetica"/>
          <w:color w:val="333333"/>
          <w:sz w:val="36"/>
          <w:szCs w:val="36"/>
          <w:lang w:eastAsia="en-GB"/>
        </w:rPr>
      </w:pPr>
      <w:ins w:id="176" w:author="Jennifer Agbasi" w:date="2018-10-11T14:08:00Z">
        <w:r>
          <w:rPr>
            <w:rFonts w:ascii="Century Gothic" w:eastAsia="Times New Roman" w:hAnsi="Century Gothic" w:cs="Helvetica"/>
            <w:color w:val="333333"/>
            <w:sz w:val="36"/>
            <w:szCs w:val="36"/>
            <w:lang w:eastAsia="en-GB"/>
          </w:rPr>
          <w:br w:type="page"/>
        </w:r>
      </w:ins>
    </w:p>
    <w:p w:rsidR="00BC0E9C" w:rsidRPr="001F0F60" w:rsidRDefault="001F0F60" w:rsidP="003C36B2">
      <w:pPr>
        <w:shd w:val="clear" w:color="auto" w:fill="FFFFFF"/>
        <w:spacing w:after="150" w:line="360" w:lineRule="auto"/>
        <w:jc w:val="both"/>
        <w:rPr>
          <w:rFonts w:ascii="Century Gothic" w:eastAsia="Times New Roman" w:hAnsi="Century Gothic" w:cs="Helvetica"/>
          <w:color w:val="333333"/>
          <w:sz w:val="21"/>
          <w:szCs w:val="21"/>
          <w:lang w:eastAsia="en-GB"/>
        </w:rPr>
        <w:pPrChange w:id="177" w:author="Jennifer Agbasi" w:date="2018-10-11T11:17:00Z">
          <w:pPr>
            <w:shd w:val="clear" w:color="auto" w:fill="FFFFFF"/>
            <w:spacing w:after="150" w:line="240" w:lineRule="auto"/>
            <w:jc w:val="both"/>
          </w:pPr>
        </w:pPrChange>
      </w:pPr>
      <w:r>
        <w:rPr>
          <w:rFonts w:ascii="Century Gothic" w:eastAsia="Times New Roman" w:hAnsi="Century Gothic" w:cs="Helvetica"/>
          <w:color w:val="333333"/>
          <w:sz w:val="36"/>
          <w:szCs w:val="36"/>
          <w:lang w:eastAsia="en-GB"/>
        </w:rPr>
        <w:lastRenderedPageBreak/>
        <w:t xml:space="preserve">MRS. </w:t>
      </w:r>
      <w:r w:rsidR="00BC0E9C" w:rsidRPr="00E85FFD">
        <w:rPr>
          <w:rFonts w:ascii="Century Gothic" w:eastAsia="Times New Roman" w:hAnsi="Century Gothic" w:cs="Helvetica"/>
          <w:color w:val="333333"/>
          <w:sz w:val="36"/>
          <w:szCs w:val="36"/>
          <w:lang w:eastAsia="en-GB"/>
        </w:rPr>
        <w:t>Debo Adefehinti</w:t>
      </w:r>
    </w:p>
    <w:p w:rsidR="00BC0E9C" w:rsidRPr="00E85FFD" w:rsidRDefault="00BC0E9C" w:rsidP="003C36B2">
      <w:pPr>
        <w:shd w:val="clear" w:color="auto" w:fill="FFFFFF"/>
        <w:spacing w:before="150" w:after="150" w:line="360" w:lineRule="auto"/>
        <w:jc w:val="both"/>
        <w:outlineLvl w:val="3"/>
        <w:rPr>
          <w:rFonts w:ascii="Century Gothic" w:eastAsia="Times New Roman" w:hAnsi="Century Gothic" w:cs="Helvetica"/>
          <w:color w:val="333333"/>
          <w:sz w:val="27"/>
          <w:szCs w:val="27"/>
          <w:lang w:eastAsia="en-GB"/>
        </w:rPr>
        <w:pPrChange w:id="178" w:author="Jennifer Agbasi" w:date="2018-10-11T11:17:00Z">
          <w:pPr>
            <w:shd w:val="clear" w:color="auto" w:fill="FFFFFF"/>
            <w:spacing w:before="150" w:after="150" w:line="240" w:lineRule="auto"/>
            <w:jc w:val="both"/>
            <w:outlineLvl w:val="3"/>
          </w:pPr>
        </w:pPrChange>
      </w:pPr>
      <w:r w:rsidRPr="00E85FFD">
        <w:rPr>
          <w:rFonts w:ascii="Century Gothic" w:eastAsia="Times New Roman" w:hAnsi="Century Gothic" w:cs="Helvetica"/>
          <w:color w:val="333333"/>
          <w:sz w:val="27"/>
          <w:szCs w:val="27"/>
          <w:lang w:eastAsia="en-GB"/>
        </w:rPr>
        <w:t>Head, Customer Service</w:t>
      </w:r>
    </w:p>
    <w:p w:rsidR="00BC0E9C" w:rsidRPr="00E85FFD" w:rsidRDefault="00BC0E9C" w:rsidP="003C36B2">
      <w:pPr>
        <w:shd w:val="clear" w:color="auto" w:fill="FFFFFF"/>
        <w:spacing w:after="150" w:line="360" w:lineRule="auto"/>
        <w:jc w:val="both"/>
        <w:rPr>
          <w:rFonts w:ascii="Century Gothic" w:eastAsia="Times New Roman" w:hAnsi="Century Gothic" w:cs="Helvetica"/>
          <w:color w:val="333333"/>
          <w:sz w:val="21"/>
          <w:szCs w:val="21"/>
          <w:lang w:eastAsia="en-GB"/>
        </w:rPr>
        <w:pPrChange w:id="179" w:author="Jennifer Agbasi" w:date="2018-10-11T11:17:00Z">
          <w:pPr>
            <w:shd w:val="clear" w:color="auto" w:fill="FFFFFF"/>
            <w:spacing w:after="150" w:line="240" w:lineRule="auto"/>
            <w:jc w:val="both"/>
          </w:pPr>
        </w:pPrChange>
      </w:pPr>
      <w:r w:rsidRPr="00E85FFD">
        <w:rPr>
          <w:rFonts w:ascii="Century Gothic" w:eastAsia="Times New Roman" w:hAnsi="Century Gothic" w:cs="Helvetica"/>
          <w:color w:val="333333"/>
          <w:sz w:val="21"/>
          <w:szCs w:val="21"/>
          <w:lang w:eastAsia="en-GB"/>
        </w:rPr>
        <w:t xml:space="preserve">Debo Adefehinti </w:t>
      </w:r>
      <w:del w:id="180" w:author="Jennifer Agbasi" w:date="2018-10-11T14:13:00Z">
        <w:r w:rsidRPr="00E85FFD" w:rsidDel="00D7529B">
          <w:rPr>
            <w:rFonts w:ascii="Century Gothic" w:eastAsia="Times New Roman" w:hAnsi="Century Gothic" w:cs="Helvetica"/>
            <w:color w:val="333333"/>
            <w:sz w:val="21"/>
            <w:szCs w:val="21"/>
            <w:lang w:eastAsia="en-GB"/>
          </w:rPr>
          <w:delText xml:space="preserve">is the Head, Customer Service for SecureID Limited and </w:delText>
        </w:r>
      </w:del>
      <w:r w:rsidRPr="00E85FFD">
        <w:rPr>
          <w:rFonts w:ascii="Century Gothic" w:eastAsia="Times New Roman" w:hAnsi="Century Gothic" w:cs="Helvetica"/>
          <w:color w:val="333333"/>
          <w:sz w:val="21"/>
          <w:szCs w:val="21"/>
          <w:lang w:eastAsia="en-GB"/>
        </w:rPr>
        <w:t xml:space="preserve">has over 15-years’ experience in the areas of core Customer Service Management, Service Quality Assurance, </w:t>
      </w:r>
      <w:del w:id="181" w:author="Jennifer Agbasi" w:date="2018-10-11T14:13:00Z">
        <w:r w:rsidRPr="00E85FFD" w:rsidDel="00D7529B">
          <w:rPr>
            <w:rFonts w:ascii="Century Gothic" w:eastAsia="Times New Roman" w:hAnsi="Century Gothic" w:cs="Helvetica"/>
            <w:color w:val="333333"/>
            <w:sz w:val="21"/>
            <w:szCs w:val="21"/>
            <w:lang w:eastAsia="en-GB"/>
          </w:rPr>
          <w:delText xml:space="preserve">Client </w:delText>
        </w:r>
      </w:del>
      <w:ins w:id="182" w:author="Jennifer Agbasi" w:date="2018-10-11T14:13:00Z">
        <w:r w:rsidR="00D7529B">
          <w:rPr>
            <w:rFonts w:ascii="Century Gothic" w:eastAsia="Times New Roman" w:hAnsi="Century Gothic" w:cs="Helvetica"/>
            <w:color w:val="333333"/>
            <w:sz w:val="21"/>
            <w:szCs w:val="21"/>
            <w:lang w:eastAsia="en-GB"/>
          </w:rPr>
          <w:t>C</w:t>
        </w:r>
      </w:ins>
      <w:del w:id="183" w:author="Jennifer Agbasi" w:date="2018-10-11T14:13:00Z">
        <w:r w:rsidRPr="00E85FFD" w:rsidDel="00D7529B">
          <w:rPr>
            <w:rFonts w:ascii="Century Gothic" w:eastAsia="Times New Roman" w:hAnsi="Century Gothic" w:cs="Helvetica"/>
            <w:color w:val="333333"/>
            <w:sz w:val="21"/>
            <w:szCs w:val="21"/>
            <w:lang w:eastAsia="en-GB"/>
          </w:rPr>
          <w:delText>c</w:delText>
        </w:r>
      </w:del>
      <w:r w:rsidRPr="00E85FFD">
        <w:rPr>
          <w:rFonts w:ascii="Century Gothic" w:eastAsia="Times New Roman" w:hAnsi="Century Gothic" w:cs="Helvetica"/>
          <w:color w:val="333333"/>
          <w:sz w:val="21"/>
          <w:szCs w:val="21"/>
          <w:lang w:eastAsia="en-GB"/>
        </w:rPr>
        <w:t xml:space="preserve">onflict </w:t>
      </w:r>
      <w:ins w:id="184" w:author="Jennifer Agbasi" w:date="2018-10-11T14:13:00Z">
        <w:r w:rsidR="00D7529B">
          <w:rPr>
            <w:rFonts w:ascii="Century Gothic" w:eastAsia="Times New Roman" w:hAnsi="Century Gothic" w:cs="Helvetica"/>
            <w:color w:val="333333"/>
            <w:sz w:val="21"/>
            <w:szCs w:val="21"/>
            <w:lang w:eastAsia="en-GB"/>
          </w:rPr>
          <w:t>R</w:t>
        </w:r>
      </w:ins>
      <w:del w:id="185" w:author="Jennifer Agbasi" w:date="2018-10-11T14:13:00Z">
        <w:r w:rsidRPr="00E85FFD" w:rsidDel="00D7529B">
          <w:rPr>
            <w:rFonts w:ascii="Century Gothic" w:eastAsia="Times New Roman" w:hAnsi="Century Gothic" w:cs="Helvetica"/>
            <w:color w:val="333333"/>
            <w:sz w:val="21"/>
            <w:szCs w:val="21"/>
            <w:lang w:eastAsia="en-GB"/>
          </w:rPr>
          <w:delText>r</w:delText>
        </w:r>
      </w:del>
      <w:r w:rsidRPr="00E85FFD">
        <w:rPr>
          <w:rFonts w:ascii="Century Gothic" w:eastAsia="Times New Roman" w:hAnsi="Century Gothic" w:cs="Helvetica"/>
          <w:color w:val="333333"/>
          <w:sz w:val="21"/>
          <w:szCs w:val="21"/>
          <w:lang w:eastAsia="en-GB"/>
        </w:rPr>
        <w:t xml:space="preserve">esolution, Service </w:t>
      </w:r>
      <w:ins w:id="186" w:author="Jennifer Agbasi" w:date="2018-10-11T14:14:00Z">
        <w:r w:rsidR="00D7529B">
          <w:rPr>
            <w:rFonts w:ascii="Century Gothic" w:eastAsia="Times New Roman" w:hAnsi="Century Gothic" w:cs="Helvetica"/>
            <w:color w:val="333333"/>
            <w:sz w:val="21"/>
            <w:szCs w:val="21"/>
            <w:lang w:eastAsia="en-GB"/>
          </w:rPr>
          <w:t>R</w:t>
        </w:r>
      </w:ins>
      <w:del w:id="187" w:author="Jennifer Agbasi" w:date="2018-10-11T14:14:00Z">
        <w:r w:rsidRPr="00E85FFD" w:rsidDel="00D7529B">
          <w:rPr>
            <w:rFonts w:ascii="Century Gothic" w:eastAsia="Times New Roman" w:hAnsi="Century Gothic" w:cs="Helvetica"/>
            <w:color w:val="333333"/>
            <w:sz w:val="21"/>
            <w:szCs w:val="21"/>
            <w:lang w:eastAsia="en-GB"/>
          </w:rPr>
          <w:delText>r</w:delText>
        </w:r>
      </w:del>
      <w:r w:rsidRPr="00E85FFD">
        <w:rPr>
          <w:rFonts w:ascii="Century Gothic" w:eastAsia="Times New Roman" w:hAnsi="Century Gothic" w:cs="Helvetica"/>
          <w:color w:val="333333"/>
          <w:sz w:val="21"/>
          <w:szCs w:val="21"/>
          <w:lang w:eastAsia="en-GB"/>
        </w:rPr>
        <w:t xml:space="preserve">ecovery, Contact Centre Management, </w:t>
      </w:r>
      <w:ins w:id="188" w:author="Jennifer Agbasi" w:date="2018-10-11T14:14:00Z">
        <w:r w:rsidR="00D7529B">
          <w:rPr>
            <w:rFonts w:ascii="Century Gothic" w:eastAsia="Times New Roman" w:hAnsi="Century Gothic" w:cs="Helvetica"/>
            <w:color w:val="333333"/>
            <w:sz w:val="21"/>
            <w:szCs w:val="21"/>
            <w:lang w:eastAsia="en-GB"/>
          </w:rPr>
          <w:t>S</w:t>
        </w:r>
      </w:ins>
      <w:del w:id="189" w:author="Jennifer Agbasi" w:date="2018-10-11T14:14:00Z">
        <w:r w:rsidRPr="00E85FFD" w:rsidDel="00D7529B">
          <w:rPr>
            <w:rFonts w:ascii="Century Gothic" w:eastAsia="Times New Roman" w:hAnsi="Century Gothic" w:cs="Helvetica"/>
            <w:color w:val="333333"/>
            <w:sz w:val="21"/>
            <w:szCs w:val="21"/>
            <w:lang w:eastAsia="en-GB"/>
          </w:rPr>
          <w:delText>s</w:delText>
        </w:r>
      </w:del>
      <w:r w:rsidRPr="00E85FFD">
        <w:rPr>
          <w:rFonts w:ascii="Century Gothic" w:eastAsia="Times New Roman" w:hAnsi="Century Gothic" w:cs="Helvetica"/>
          <w:color w:val="333333"/>
          <w:sz w:val="21"/>
          <w:szCs w:val="21"/>
          <w:lang w:eastAsia="en-GB"/>
        </w:rPr>
        <w:t xml:space="preserve">ervice </w:t>
      </w:r>
      <w:ins w:id="190" w:author="Jennifer Agbasi" w:date="2018-10-11T14:14:00Z">
        <w:r w:rsidR="00D7529B">
          <w:rPr>
            <w:rFonts w:ascii="Century Gothic" w:eastAsia="Times New Roman" w:hAnsi="Century Gothic" w:cs="Helvetica"/>
            <w:color w:val="333333"/>
            <w:sz w:val="21"/>
            <w:szCs w:val="21"/>
            <w:lang w:eastAsia="en-GB"/>
          </w:rPr>
          <w:t>M</w:t>
        </w:r>
      </w:ins>
      <w:del w:id="191" w:author="Jennifer Agbasi" w:date="2018-10-11T14:14:00Z">
        <w:r w:rsidRPr="00E85FFD" w:rsidDel="00D7529B">
          <w:rPr>
            <w:rFonts w:ascii="Century Gothic" w:eastAsia="Times New Roman" w:hAnsi="Century Gothic" w:cs="Helvetica"/>
            <w:color w:val="333333"/>
            <w:sz w:val="21"/>
            <w:szCs w:val="21"/>
            <w:lang w:eastAsia="en-GB"/>
          </w:rPr>
          <w:delText>m</w:delText>
        </w:r>
      </w:del>
      <w:r w:rsidRPr="00E85FFD">
        <w:rPr>
          <w:rFonts w:ascii="Century Gothic" w:eastAsia="Times New Roman" w:hAnsi="Century Gothic" w:cs="Helvetica"/>
          <w:color w:val="333333"/>
          <w:sz w:val="21"/>
          <w:szCs w:val="21"/>
          <w:lang w:eastAsia="en-GB"/>
        </w:rPr>
        <w:t xml:space="preserve">easurement </w:t>
      </w:r>
      <w:ins w:id="192" w:author="Jennifer Agbasi" w:date="2018-10-11T14:14:00Z">
        <w:r w:rsidR="00D7529B">
          <w:rPr>
            <w:rFonts w:ascii="Century Gothic" w:eastAsia="Times New Roman" w:hAnsi="Century Gothic" w:cs="Helvetica"/>
            <w:color w:val="333333"/>
            <w:sz w:val="21"/>
            <w:szCs w:val="21"/>
            <w:lang w:eastAsia="en-GB"/>
          </w:rPr>
          <w:t>G</w:t>
        </w:r>
      </w:ins>
      <w:del w:id="193" w:author="Jennifer Agbasi" w:date="2018-10-11T14:14:00Z">
        <w:r w:rsidRPr="00E85FFD" w:rsidDel="00D7529B">
          <w:rPr>
            <w:rFonts w:ascii="Century Gothic" w:eastAsia="Times New Roman" w:hAnsi="Century Gothic" w:cs="Helvetica"/>
            <w:color w:val="333333"/>
            <w:sz w:val="21"/>
            <w:szCs w:val="21"/>
            <w:lang w:eastAsia="en-GB"/>
          </w:rPr>
          <w:delText>g</w:delText>
        </w:r>
      </w:del>
      <w:r w:rsidRPr="00E85FFD">
        <w:rPr>
          <w:rFonts w:ascii="Century Gothic" w:eastAsia="Times New Roman" w:hAnsi="Century Gothic" w:cs="Helvetica"/>
          <w:color w:val="333333"/>
          <w:sz w:val="21"/>
          <w:szCs w:val="21"/>
          <w:lang w:eastAsia="en-GB"/>
        </w:rPr>
        <w:t xml:space="preserve">rids for </w:t>
      </w:r>
      <w:ins w:id="194" w:author="Jennifer Agbasi" w:date="2018-10-11T14:14:00Z">
        <w:r w:rsidR="00D7529B">
          <w:rPr>
            <w:rFonts w:ascii="Century Gothic" w:eastAsia="Times New Roman" w:hAnsi="Century Gothic" w:cs="Helvetica"/>
            <w:color w:val="333333"/>
            <w:sz w:val="21"/>
            <w:szCs w:val="21"/>
            <w:lang w:eastAsia="en-GB"/>
          </w:rPr>
          <w:t>A</w:t>
        </w:r>
      </w:ins>
      <w:del w:id="195" w:author="Jennifer Agbasi" w:date="2018-10-11T14:14:00Z">
        <w:r w:rsidRPr="00E85FFD" w:rsidDel="00D7529B">
          <w:rPr>
            <w:rFonts w:ascii="Century Gothic" w:eastAsia="Times New Roman" w:hAnsi="Century Gothic" w:cs="Helvetica"/>
            <w:color w:val="333333"/>
            <w:sz w:val="21"/>
            <w:szCs w:val="21"/>
            <w:lang w:eastAsia="en-GB"/>
          </w:rPr>
          <w:delText>a</w:delText>
        </w:r>
      </w:del>
      <w:r w:rsidRPr="00E85FFD">
        <w:rPr>
          <w:rFonts w:ascii="Century Gothic" w:eastAsia="Times New Roman" w:hAnsi="Century Gothic" w:cs="Helvetica"/>
          <w:color w:val="333333"/>
          <w:sz w:val="21"/>
          <w:szCs w:val="21"/>
          <w:lang w:eastAsia="en-GB"/>
        </w:rPr>
        <w:t xml:space="preserve">ssessment &amp; </w:t>
      </w:r>
      <w:ins w:id="196" w:author="Jennifer Agbasi" w:date="2018-10-11T14:14:00Z">
        <w:r w:rsidR="00D7529B">
          <w:rPr>
            <w:rFonts w:ascii="Century Gothic" w:eastAsia="Times New Roman" w:hAnsi="Century Gothic" w:cs="Helvetica"/>
            <w:color w:val="333333"/>
            <w:sz w:val="21"/>
            <w:szCs w:val="21"/>
            <w:lang w:eastAsia="en-GB"/>
          </w:rPr>
          <w:t>S</w:t>
        </w:r>
      </w:ins>
      <w:del w:id="197" w:author="Jennifer Agbasi" w:date="2018-10-11T14:14:00Z">
        <w:r w:rsidRPr="00E85FFD" w:rsidDel="00D7529B">
          <w:rPr>
            <w:rFonts w:ascii="Century Gothic" w:eastAsia="Times New Roman" w:hAnsi="Century Gothic" w:cs="Helvetica"/>
            <w:color w:val="333333"/>
            <w:sz w:val="21"/>
            <w:szCs w:val="21"/>
            <w:lang w:eastAsia="en-GB"/>
          </w:rPr>
          <w:delText>s</w:delText>
        </w:r>
      </w:del>
      <w:r w:rsidRPr="00E85FFD">
        <w:rPr>
          <w:rFonts w:ascii="Century Gothic" w:eastAsia="Times New Roman" w:hAnsi="Century Gothic" w:cs="Helvetica"/>
          <w:color w:val="333333"/>
          <w:sz w:val="21"/>
          <w:szCs w:val="21"/>
          <w:lang w:eastAsia="en-GB"/>
        </w:rPr>
        <w:t xml:space="preserve">ervice </w:t>
      </w:r>
      <w:ins w:id="198" w:author="Jennifer Agbasi" w:date="2018-10-11T14:14:00Z">
        <w:r w:rsidR="00D7529B">
          <w:rPr>
            <w:rFonts w:ascii="Century Gothic" w:eastAsia="Times New Roman" w:hAnsi="Century Gothic" w:cs="Helvetica"/>
            <w:color w:val="333333"/>
            <w:sz w:val="21"/>
            <w:szCs w:val="21"/>
            <w:lang w:eastAsia="en-GB"/>
          </w:rPr>
          <w:t>I</w:t>
        </w:r>
      </w:ins>
      <w:del w:id="199" w:author="Jennifer Agbasi" w:date="2018-10-11T14:14:00Z">
        <w:r w:rsidRPr="00E85FFD" w:rsidDel="00D7529B">
          <w:rPr>
            <w:rFonts w:ascii="Century Gothic" w:eastAsia="Times New Roman" w:hAnsi="Century Gothic" w:cs="Helvetica"/>
            <w:color w:val="333333"/>
            <w:sz w:val="21"/>
            <w:szCs w:val="21"/>
            <w:lang w:eastAsia="en-GB"/>
          </w:rPr>
          <w:delText>i</w:delText>
        </w:r>
      </w:del>
      <w:r w:rsidRPr="00E85FFD">
        <w:rPr>
          <w:rFonts w:ascii="Century Gothic" w:eastAsia="Times New Roman" w:hAnsi="Century Gothic" w:cs="Helvetica"/>
          <w:color w:val="333333"/>
          <w:sz w:val="21"/>
          <w:szCs w:val="21"/>
          <w:lang w:eastAsia="en-GB"/>
        </w:rPr>
        <w:t xml:space="preserve">mprovement, Customer </w:t>
      </w:r>
      <w:ins w:id="200" w:author="Jennifer Agbasi" w:date="2018-10-11T14:14:00Z">
        <w:r w:rsidR="00D7529B">
          <w:rPr>
            <w:rFonts w:ascii="Century Gothic" w:eastAsia="Times New Roman" w:hAnsi="Century Gothic" w:cs="Helvetica"/>
            <w:color w:val="333333"/>
            <w:sz w:val="21"/>
            <w:szCs w:val="21"/>
            <w:lang w:eastAsia="en-GB"/>
          </w:rPr>
          <w:t>E</w:t>
        </w:r>
      </w:ins>
      <w:del w:id="201" w:author="Jennifer Agbasi" w:date="2018-10-11T14:14:00Z">
        <w:r w:rsidRPr="00E85FFD" w:rsidDel="00D7529B">
          <w:rPr>
            <w:rFonts w:ascii="Century Gothic" w:eastAsia="Times New Roman" w:hAnsi="Century Gothic" w:cs="Helvetica"/>
            <w:color w:val="333333"/>
            <w:sz w:val="21"/>
            <w:szCs w:val="21"/>
            <w:lang w:eastAsia="en-GB"/>
          </w:rPr>
          <w:delText>e</w:delText>
        </w:r>
      </w:del>
      <w:r w:rsidRPr="00E85FFD">
        <w:rPr>
          <w:rFonts w:ascii="Century Gothic" w:eastAsia="Times New Roman" w:hAnsi="Century Gothic" w:cs="Helvetica"/>
          <w:color w:val="333333"/>
          <w:sz w:val="21"/>
          <w:szCs w:val="21"/>
          <w:lang w:eastAsia="en-GB"/>
        </w:rPr>
        <w:t xml:space="preserve">ngagement, </w:t>
      </w:r>
      <w:ins w:id="202" w:author="Jennifer Agbasi" w:date="2018-10-11T14:15:00Z">
        <w:r w:rsidR="00D7529B">
          <w:rPr>
            <w:rFonts w:ascii="Century Gothic" w:eastAsia="Times New Roman" w:hAnsi="Century Gothic" w:cs="Helvetica"/>
            <w:color w:val="333333"/>
            <w:sz w:val="21"/>
            <w:szCs w:val="21"/>
            <w:lang w:eastAsia="en-GB"/>
          </w:rPr>
          <w:t xml:space="preserve">and </w:t>
        </w:r>
      </w:ins>
      <w:r w:rsidRPr="00E85FFD">
        <w:rPr>
          <w:rFonts w:ascii="Century Gothic" w:eastAsia="Times New Roman" w:hAnsi="Century Gothic" w:cs="Helvetica"/>
          <w:color w:val="333333"/>
          <w:sz w:val="21"/>
          <w:szCs w:val="21"/>
          <w:lang w:eastAsia="en-GB"/>
        </w:rPr>
        <w:t>Accounting, among others.</w:t>
      </w:r>
    </w:p>
    <w:p w:rsidR="00BC0E9C" w:rsidRPr="00E85FFD" w:rsidRDefault="00BC0E9C" w:rsidP="003C36B2">
      <w:pPr>
        <w:shd w:val="clear" w:color="auto" w:fill="FFFFFF"/>
        <w:spacing w:after="150" w:line="360" w:lineRule="auto"/>
        <w:jc w:val="both"/>
        <w:rPr>
          <w:rFonts w:ascii="Century Gothic" w:eastAsia="Times New Roman" w:hAnsi="Century Gothic" w:cs="Helvetica"/>
          <w:color w:val="333333"/>
          <w:sz w:val="21"/>
          <w:szCs w:val="21"/>
          <w:lang w:eastAsia="en-GB"/>
        </w:rPr>
        <w:pPrChange w:id="203" w:author="Jennifer Agbasi" w:date="2018-10-11T11:17:00Z">
          <w:pPr>
            <w:shd w:val="clear" w:color="auto" w:fill="FFFFFF"/>
            <w:spacing w:after="150" w:line="240" w:lineRule="auto"/>
            <w:jc w:val="both"/>
          </w:pPr>
        </w:pPrChange>
      </w:pPr>
      <w:r w:rsidRPr="00E85FFD">
        <w:rPr>
          <w:rFonts w:ascii="Century Gothic" w:eastAsia="Times New Roman" w:hAnsi="Century Gothic" w:cs="Helvetica"/>
          <w:color w:val="333333"/>
          <w:sz w:val="21"/>
          <w:szCs w:val="21"/>
          <w:lang w:eastAsia="en-GB"/>
        </w:rPr>
        <w:t>Her years of work experience span</w:t>
      </w:r>
      <w:del w:id="204" w:author="Jennifer Agbasi" w:date="2018-10-11T14:15:00Z">
        <w:r w:rsidRPr="00E85FFD" w:rsidDel="00D7529B">
          <w:rPr>
            <w:rFonts w:ascii="Century Gothic" w:eastAsia="Times New Roman" w:hAnsi="Century Gothic" w:cs="Helvetica"/>
            <w:color w:val="333333"/>
            <w:sz w:val="21"/>
            <w:szCs w:val="21"/>
            <w:lang w:eastAsia="en-GB"/>
          </w:rPr>
          <w:delText>ned</w:delText>
        </w:r>
      </w:del>
      <w:r w:rsidRPr="00E85FFD">
        <w:rPr>
          <w:rFonts w:ascii="Century Gothic" w:eastAsia="Times New Roman" w:hAnsi="Century Gothic" w:cs="Helvetica"/>
          <w:color w:val="333333"/>
          <w:sz w:val="21"/>
          <w:szCs w:val="21"/>
          <w:lang w:eastAsia="en-GB"/>
        </w:rPr>
        <w:t xml:space="preserve"> </w:t>
      </w:r>
      <w:del w:id="205" w:author="Jennifer Agbasi" w:date="2018-10-11T14:15:00Z">
        <w:r w:rsidRPr="00E85FFD" w:rsidDel="00D7529B">
          <w:rPr>
            <w:rFonts w:ascii="Century Gothic" w:eastAsia="Times New Roman" w:hAnsi="Century Gothic" w:cs="Helvetica"/>
            <w:color w:val="333333"/>
            <w:sz w:val="21"/>
            <w:szCs w:val="21"/>
            <w:lang w:eastAsia="en-GB"/>
          </w:rPr>
          <w:delText xml:space="preserve">achievements which include </w:delText>
        </w:r>
      </w:del>
      <w:r w:rsidRPr="00E85FFD">
        <w:rPr>
          <w:rFonts w:ascii="Century Gothic" w:eastAsia="Times New Roman" w:hAnsi="Century Gothic" w:cs="Helvetica"/>
          <w:color w:val="333333"/>
          <w:sz w:val="21"/>
          <w:szCs w:val="21"/>
          <w:lang w:eastAsia="en-GB"/>
        </w:rPr>
        <w:t>client service management, service conflict resolution, demonstration and implementation of complex accounting software, strategic</w:t>
      </w:r>
      <w:del w:id="206" w:author="Jennifer Agbasi" w:date="2018-10-11T14:19:00Z">
        <w:r w:rsidRPr="00E85FFD" w:rsidDel="00DD0EB1">
          <w:rPr>
            <w:rFonts w:ascii="Century Gothic" w:eastAsia="Times New Roman" w:hAnsi="Century Gothic" w:cs="Helvetica"/>
            <w:color w:val="333333"/>
            <w:sz w:val="21"/>
            <w:szCs w:val="21"/>
            <w:lang w:eastAsia="en-GB"/>
          </w:rPr>
          <w:delText>ally</w:delText>
        </w:r>
      </w:del>
      <w:r w:rsidRPr="00E85FFD">
        <w:rPr>
          <w:rFonts w:ascii="Century Gothic" w:eastAsia="Times New Roman" w:hAnsi="Century Gothic" w:cs="Helvetica"/>
          <w:color w:val="333333"/>
          <w:sz w:val="21"/>
          <w:szCs w:val="21"/>
          <w:lang w:eastAsia="en-GB"/>
        </w:rPr>
        <w:t xml:space="preserve"> analy</w:t>
      </w:r>
      <w:ins w:id="207" w:author="Jennifer Agbasi" w:date="2018-10-11T14:19:00Z">
        <w:r w:rsidR="00DD0EB1">
          <w:rPr>
            <w:rFonts w:ascii="Century Gothic" w:eastAsia="Times New Roman" w:hAnsi="Century Gothic" w:cs="Helvetica"/>
            <w:color w:val="333333"/>
            <w:sz w:val="21"/>
            <w:szCs w:val="21"/>
            <w:lang w:eastAsia="en-GB"/>
          </w:rPr>
          <w:t>sis</w:t>
        </w:r>
      </w:ins>
      <w:del w:id="208" w:author="Jennifer Agbasi" w:date="2018-10-11T14:19:00Z">
        <w:r w:rsidRPr="00E85FFD" w:rsidDel="00DD0EB1">
          <w:rPr>
            <w:rFonts w:ascii="Century Gothic" w:eastAsia="Times New Roman" w:hAnsi="Century Gothic" w:cs="Helvetica"/>
            <w:color w:val="333333"/>
            <w:sz w:val="21"/>
            <w:szCs w:val="21"/>
            <w:lang w:eastAsia="en-GB"/>
          </w:rPr>
          <w:delText>zing</w:delText>
        </w:r>
      </w:del>
      <w:r w:rsidRPr="00E85FFD">
        <w:rPr>
          <w:rFonts w:ascii="Century Gothic" w:eastAsia="Times New Roman" w:hAnsi="Century Gothic" w:cs="Helvetica"/>
          <w:color w:val="333333"/>
          <w:sz w:val="21"/>
          <w:szCs w:val="21"/>
          <w:lang w:eastAsia="en-GB"/>
        </w:rPr>
        <w:t xml:space="preserve"> </w:t>
      </w:r>
      <w:ins w:id="209" w:author="Jennifer Agbasi" w:date="2018-10-11T14:19:00Z">
        <w:r w:rsidR="00DD0EB1">
          <w:rPr>
            <w:rFonts w:ascii="Century Gothic" w:eastAsia="Times New Roman" w:hAnsi="Century Gothic" w:cs="Helvetica"/>
            <w:color w:val="333333"/>
            <w:sz w:val="21"/>
            <w:szCs w:val="21"/>
            <w:lang w:eastAsia="en-GB"/>
          </w:rPr>
          <w:t xml:space="preserve">of </w:t>
        </w:r>
      </w:ins>
      <w:r w:rsidRPr="00E85FFD">
        <w:rPr>
          <w:rFonts w:ascii="Century Gothic" w:eastAsia="Times New Roman" w:hAnsi="Century Gothic" w:cs="Helvetica"/>
          <w:color w:val="333333"/>
          <w:sz w:val="21"/>
          <w:szCs w:val="21"/>
          <w:lang w:eastAsia="en-GB"/>
        </w:rPr>
        <w:t xml:space="preserve">financial statements and monthly payroll, debt reduction and management expertise, customization of reports, </w:t>
      </w:r>
      <w:ins w:id="210" w:author="Jennifer Agbasi" w:date="2018-10-11T14:19:00Z">
        <w:r w:rsidR="00DD0EB1">
          <w:rPr>
            <w:rFonts w:ascii="Century Gothic" w:eastAsia="Times New Roman" w:hAnsi="Century Gothic" w:cs="Helvetica"/>
            <w:color w:val="333333"/>
            <w:sz w:val="21"/>
            <w:szCs w:val="21"/>
            <w:lang w:eastAsia="en-GB"/>
          </w:rPr>
          <w:t xml:space="preserve">and </w:t>
        </w:r>
      </w:ins>
      <w:r w:rsidRPr="00E85FFD">
        <w:rPr>
          <w:rFonts w:ascii="Century Gothic" w:eastAsia="Times New Roman" w:hAnsi="Century Gothic" w:cs="Helvetica"/>
          <w:color w:val="333333"/>
          <w:sz w:val="21"/>
          <w:szCs w:val="21"/>
          <w:lang w:eastAsia="en-GB"/>
        </w:rPr>
        <w:t>accounting software deployment and training</w:t>
      </w:r>
      <w:ins w:id="211" w:author="Jennifer Agbasi" w:date="2018-10-11T14:19:00Z">
        <w:r w:rsidR="00DD0EB1">
          <w:rPr>
            <w:rFonts w:ascii="Century Gothic" w:eastAsia="Times New Roman" w:hAnsi="Century Gothic" w:cs="Helvetica"/>
            <w:color w:val="333333"/>
            <w:sz w:val="21"/>
            <w:szCs w:val="21"/>
            <w:lang w:eastAsia="en-GB"/>
          </w:rPr>
          <w:t>, to mention but some</w:t>
        </w:r>
      </w:ins>
      <w:r w:rsidRPr="00E85FFD">
        <w:rPr>
          <w:rFonts w:ascii="Century Gothic" w:eastAsia="Times New Roman" w:hAnsi="Century Gothic" w:cs="Helvetica"/>
          <w:color w:val="333333"/>
          <w:sz w:val="21"/>
          <w:szCs w:val="21"/>
          <w:lang w:eastAsia="en-GB"/>
        </w:rPr>
        <w:t>.</w:t>
      </w:r>
    </w:p>
    <w:p w:rsidR="00BC0E9C" w:rsidRPr="00E85FFD" w:rsidRDefault="00BC0E9C" w:rsidP="003C36B2">
      <w:pPr>
        <w:shd w:val="clear" w:color="auto" w:fill="FFFFFF"/>
        <w:spacing w:after="150" w:line="360" w:lineRule="auto"/>
        <w:jc w:val="both"/>
        <w:rPr>
          <w:rFonts w:ascii="Century Gothic" w:eastAsia="Times New Roman" w:hAnsi="Century Gothic" w:cs="Helvetica"/>
          <w:color w:val="333333"/>
          <w:sz w:val="21"/>
          <w:szCs w:val="21"/>
          <w:lang w:eastAsia="en-GB"/>
        </w:rPr>
        <w:pPrChange w:id="212" w:author="Jennifer Agbasi" w:date="2018-10-11T11:17:00Z">
          <w:pPr>
            <w:shd w:val="clear" w:color="auto" w:fill="FFFFFF"/>
            <w:spacing w:after="150" w:line="240" w:lineRule="auto"/>
            <w:jc w:val="both"/>
          </w:pPr>
        </w:pPrChange>
      </w:pPr>
      <w:r w:rsidRPr="00E85FFD">
        <w:rPr>
          <w:rFonts w:ascii="Century Gothic" w:eastAsia="Times New Roman" w:hAnsi="Century Gothic" w:cs="Helvetica"/>
          <w:color w:val="333333"/>
          <w:sz w:val="21"/>
          <w:szCs w:val="21"/>
          <w:lang w:eastAsia="en-GB"/>
        </w:rPr>
        <w:t>Through her constant involvement in end</w:t>
      </w:r>
      <w:ins w:id="213" w:author="Jennifer Agbasi" w:date="2018-10-11T14:18:00Z">
        <w:r w:rsidR="00DD0EB1">
          <w:rPr>
            <w:rFonts w:ascii="Century Gothic" w:eastAsia="Times New Roman" w:hAnsi="Century Gothic" w:cs="Helvetica"/>
            <w:color w:val="333333"/>
            <w:sz w:val="21"/>
            <w:szCs w:val="21"/>
            <w:lang w:eastAsia="en-GB"/>
          </w:rPr>
          <w:t>-</w:t>
        </w:r>
      </w:ins>
      <w:del w:id="214" w:author="Jennifer Agbasi" w:date="2018-10-11T14:18:00Z">
        <w:r w:rsidRPr="00E85FFD" w:rsidDel="00DD0EB1">
          <w:rPr>
            <w:rFonts w:ascii="Century Gothic" w:eastAsia="Times New Roman" w:hAnsi="Century Gothic" w:cs="Helvetica"/>
            <w:color w:val="333333"/>
            <w:sz w:val="21"/>
            <w:szCs w:val="21"/>
            <w:lang w:eastAsia="en-GB"/>
          </w:rPr>
          <w:delText xml:space="preserve"> </w:delText>
        </w:r>
      </w:del>
      <w:r w:rsidRPr="00E85FFD">
        <w:rPr>
          <w:rFonts w:ascii="Century Gothic" w:eastAsia="Times New Roman" w:hAnsi="Century Gothic" w:cs="Helvetica"/>
          <w:color w:val="333333"/>
          <w:sz w:val="21"/>
          <w:szCs w:val="21"/>
          <w:lang w:eastAsia="en-GB"/>
        </w:rPr>
        <w:t>to</w:t>
      </w:r>
      <w:ins w:id="215" w:author="Jennifer Agbasi" w:date="2018-10-11T14:18:00Z">
        <w:r w:rsidR="00DD0EB1">
          <w:rPr>
            <w:rFonts w:ascii="Century Gothic" w:eastAsia="Times New Roman" w:hAnsi="Century Gothic" w:cs="Helvetica"/>
            <w:color w:val="333333"/>
            <w:sz w:val="21"/>
            <w:szCs w:val="21"/>
            <w:lang w:eastAsia="en-GB"/>
          </w:rPr>
          <w:t>-</w:t>
        </w:r>
      </w:ins>
      <w:del w:id="216" w:author="Jennifer Agbasi" w:date="2018-10-11T14:18:00Z">
        <w:r w:rsidRPr="00E85FFD" w:rsidDel="00DD0EB1">
          <w:rPr>
            <w:rFonts w:ascii="Century Gothic" w:eastAsia="Times New Roman" w:hAnsi="Century Gothic" w:cs="Helvetica"/>
            <w:color w:val="333333"/>
            <w:sz w:val="21"/>
            <w:szCs w:val="21"/>
            <w:lang w:eastAsia="en-GB"/>
          </w:rPr>
          <w:delText xml:space="preserve"> </w:delText>
        </w:r>
      </w:del>
      <w:r w:rsidRPr="00E85FFD">
        <w:rPr>
          <w:rFonts w:ascii="Century Gothic" w:eastAsia="Times New Roman" w:hAnsi="Century Gothic" w:cs="Helvetica"/>
          <w:color w:val="333333"/>
          <w:sz w:val="21"/>
          <w:szCs w:val="21"/>
          <w:lang w:eastAsia="en-GB"/>
        </w:rPr>
        <w:t xml:space="preserve">end </w:t>
      </w:r>
      <w:del w:id="217" w:author="Jennifer Agbasi" w:date="2018-10-11T15:46:00Z">
        <w:r w:rsidRPr="00E85FFD" w:rsidDel="00C468CD">
          <w:rPr>
            <w:rFonts w:ascii="Century Gothic" w:eastAsia="Times New Roman" w:hAnsi="Century Gothic" w:cs="Helvetica"/>
            <w:color w:val="333333"/>
            <w:sz w:val="21"/>
            <w:szCs w:val="21"/>
            <w:lang w:eastAsia="en-GB"/>
          </w:rPr>
          <w:delText>Smartcard</w:delText>
        </w:r>
      </w:del>
      <w:ins w:id="218" w:author="Jennifer Agbasi" w:date="2018-10-11T15:46:00Z">
        <w:r w:rsidR="00C468CD">
          <w:rPr>
            <w:rFonts w:ascii="Century Gothic" w:eastAsia="Times New Roman" w:hAnsi="Century Gothic" w:cs="Helvetica"/>
            <w:color w:val="333333"/>
            <w:sz w:val="21"/>
            <w:szCs w:val="21"/>
            <w:lang w:eastAsia="en-GB"/>
          </w:rPr>
          <w:t>Smart card</w:t>
        </w:r>
      </w:ins>
      <w:r w:rsidRPr="00E85FFD">
        <w:rPr>
          <w:rFonts w:ascii="Century Gothic" w:eastAsia="Times New Roman" w:hAnsi="Century Gothic" w:cs="Helvetica"/>
          <w:color w:val="333333"/>
          <w:sz w:val="21"/>
          <w:szCs w:val="21"/>
          <w:lang w:eastAsia="en-GB"/>
        </w:rPr>
        <w:t xml:space="preserve"> and</w:t>
      </w:r>
      <w:r w:rsidR="001F0F60">
        <w:rPr>
          <w:rFonts w:ascii="Century Gothic" w:eastAsia="Times New Roman" w:hAnsi="Century Gothic" w:cs="Helvetica"/>
          <w:color w:val="333333"/>
          <w:sz w:val="21"/>
          <w:szCs w:val="21"/>
          <w:lang w:eastAsia="en-GB"/>
        </w:rPr>
        <w:t xml:space="preserve"> SIM manufacturing process, she</w:t>
      </w:r>
      <w:r w:rsidRPr="00E85FFD">
        <w:rPr>
          <w:rFonts w:ascii="Century Gothic" w:eastAsia="Times New Roman" w:hAnsi="Century Gothic" w:cs="Helvetica"/>
          <w:color w:val="333333"/>
          <w:sz w:val="21"/>
          <w:szCs w:val="21"/>
          <w:lang w:eastAsia="en-GB"/>
        </w:rPr>
        <w:t xml:space="preserve"> has used her wealth of experience and professionalism to ensure prompt delivery of products and services to customers.</w:t>
      </w:r>
    </w:p>
    <w:p w:rsidR="00BC0E9C" w:rsidRPr="00E85FFD" w:rsidRDefault="00BC0E9C" w:rsidP="003C36B2">
      <w:pPr>
        <w:shd w:val="clear" w:color="auto" w:fill="FFFFFF"/>
        <w:spacing w:after="150" w:line="360" w:lineRule="auto"/>
        <w:jc w:val="both"/>
        <w:rPr>
          <w:rFonts w:ascii="Century Gothic" w:eastAsia="Times New Roman" w:hAnsi="Century Gothic" w:cs="Helvetica"/>
          <w:color w:val="333333"/>
          <w:sz w:val="21"/>
          <w:szCs w:val="21"/>
          <w:lang w:eastAsia="en-GB"/>
        </w:rPr>
        <w:pPrChange w:id="219" w:author="Jennifer Agbasi" w:date="2018-10-11T11:17:00Z">
          <w:pPr>
            <w:shd w:val="clear" w:color="auto" w:fill="FFFFFF"/>
            <w:spacing w:after="150" w:line="240" w:lineRule="auto"/>
            <w:jc w:val="both"/>
          </w:pPr>
        </w:pPrChange>
      </w:pPr>
      <w:r w:rsidRPr="00E85FFD">
        <w:rPr>
          <w:rFonts w:ascii="Century Gothic" w:eastAsia="Times New Roman" w:hAnsi="Century Gothic" w:cs="Helvetica"/>
          <w:color w:val="333333"/>
          <w:sz w:val="21"/>
          <w:szCs w:val="21"/>
          <w:lang w:eastAsia="en-GB"/>
        </w:rPr>
        <w:t>Debo holds a degree in Accounting and is an excellent communicator and a passionate result</w:t>
      </w:r>
      <w:ins w:id="220" w:author="Jennifer Agbasi" w:date="2018-10-11T14:18:00Z">
        <w:r w:rsidR="00DD0EB1">
          <w:rPr>
            <w:rFonts w:ascii="Century Gothic" w:eastAsia="Times New Roman" w:hAnsi="Century Gothic" w:cs="Helvetica"/>
            <w:color w:val="333333"/>
            <w:sz w:val="21"/>
            <w:szCs w:val="21"/>
            <w:lang w:eastAsia="en-GB"/>
          </w:rPr>
          <w:t>-</w:t>
        </w:r>
      </w:ins>
      <w:del w:id="221" w:author="Jennifer Agbasi" w:date="2018-10-11T14:18:00Z">
        <w:r w:rsidRPr="00E85FFD" w:rsidDel="00DD0EB1">
          <w:rPr>
            <w:rFonts w:ascii="Century Gothic" w:eastAsia="Times New Roman" w:hAnsi="Century Gothic" w:cs="Helvetica"/>
            <w:color w:val="333333"/>
            <w:sz w:val="21"/>
            <w:szCs w:val="21"/>
            <w:lang w:eastAsia="en-GB"/>
          </w:rPr>
          <w:delText xml:space="preserve"> </w:delText>
        </w:r>
      </w:del>
      <w:r w:rsidRPr="00E85FFD">
        <w:rPr>
          <w:rFonts w:ascii="Century Gothic" w:eastAsia="Times New Roman" w:hAnsi="Century Gothic" w:cs="Helvetica"/>
          <w:color w:val="333333"/>
          <w:sz w:val="21"/>
          <w:szCs w:val="21"/>
          <w:lang w:eastAsia="en-GB"/>
        </w:rPr>
        <w:t>oriented personality with the requisite skills necessary for delivering on critical tasks within specified timelines and with great results.</w:t>
      </w:r>
    </w:p>
    <w:p w:rsidR="00DD0EB1" w:rsidRDefault="00DD0EB1">
      <w:pPr>
        <w:rPr>
          <w:ins w:id="222" w:author="Jennifer Agbasi" w:date="2018-10-11T14:20:00Z"/>
          <w:rFonts w:ascii="Century Gothic" w:eastAsia="Times New Roman" w:hAnsi="Century Gothic" w:cs="Helvetica"/>
          <w:color w:val="333333"/>
          <w:sz w:val="36"/>
          <w:szCs w:val="36"/>
          <w:lang w:eastAsia="en-GB"/>
        </w:rPr>
      </w:pPr>
      <w:ins w:id="223" w:author="Jennifer Agbasi" w:date="2018-10-11T14:20:00Z">
        <w:r>
          <w:rPr>
            <w:rFonts w:ascii="Century Gothic" w:eastAsia="Times New Roman" w:hAnsi="Century Gothic" w:cs="Helvetica"/>
            <w:color w:val="333333"/>
            <w:sz w:val="36"/>
            <w:szCs w:val="36"/>
            <w:lang w:eastAsia="en-GB"/>
          </w:rPr>
          <w:br w:type="page"/>
        </w:r>
      </w:ins>
    </w:p>
    <w:p w:rsidR="00E85FFD" w:rsidRPr="00E85FFD" w:rsidRDefault="001F0F60" w:rsidP="003C36B2">
      <w:pPr>
        <w:shd w:val="clear" w:color="auto" w:fill="FFFFFF"/>
        <w:spacing w:before="300" w:after="150" w:line="360" w:lineRule="auto"/>
        <w:jc w:val="both"/>
        <w:outlineLvl w:val="2"/>
        <w:rPr>
          <w:rFonts w:ascii="Century Gothic" w:eastAsia="Times New Roman" w:hAnsi="Century Gothic" w:cs="Helvetica"/>
          <w:color w:val="333333"/>
          <w:sz w:val="36"/>
          <w:szCs w:val="36"/>
          <w:lang w:eastAsia="en-GB"/>
        </w:rPr>
        <w:pPrChange w:id="224" w:author="Jennifer Agbasi" w:date="2018-10-11T11:17:00Z">
          <w:pPr>
            <w:shd w:val="clear" w:color="auto" w:fill="FFFFFF"/>
            <w:spacing w:before="300" w:after="150" w:line="240" w:lineRule="auto"/>
            <w:jc w:val="both"/>
            <w:outlineLvl w:val="2"/>
          </w:pPr>
        </w:pPrChange>
      </w:pPr>
      <w:r>
        <w:rPr>
          <w:rFonts w:ascii="Century Gothic" w:eastAsia="Times New Roman" w:hAnsi="Century Gothic" w:cs="Helvetica"/>
          <w:color w:val="333333"/>
          <w:sz w:val="36"/>
          <w:szCs w:val="36"/>
          <w:lang w:eastAsia="en-GB"/>
        </w:rPr>
        <w:lastRenderedPageBreak/>
        <w:t xml:space="preserve">MR. </w:t>
      </w:r>
      <w:r w:rsidR="00EF2EFB">
        <w:rPr>
          <w:rFonts w:ascii="Century Gothic" w:eastAsia="Times New Roman" w:hAnsi="Century Gothic" w:cs="Helvetica"/>
          <w:color w:val="333333"/>
          <w:sz w:val="36"/>
          <w:szCs w:val="36"/>
          <w:lang w:eastAsia="en-GB"/>
        </w:rPr>
        <w:t>OLUWA</w:t>
      </w:r>
      <w:r w:rsidR="00E85FFD">
        <w:rPr>
          <w:rFonts w:ascii="Century Gothic" w:eastAsia="Times New Roman" w:hAnsi="Century Gothic" w:cs="Helvetica"/>
          <w:color w:val="333333"/>
          <w:sz w:val="36"/>
          <w:szCs w:val="36"/>
          <w:lang w:eastAsia="en-GB"/>
        </w:rPr>
        <w:t>SEGUN ADESANYA</w:t>
      </w:r>
    </w:p>
    <w:p w:rsidR="00300581" w:rsidRPr="00E85FFD" w:rsidRDefault="00E85FFD" w:rsidP="003C36B2">
      <w:pPr>
        <w:spacing w:line="360" w:lineRule="auto"/>
        <w:rPr>
          <w:rFonts w:ascii="Century Gothic" w:hAnsi="Century Gothic"/>
        </w:rPr>
        <w:pPrChange w:id="225" w:author="Jennifer Agbasi" w:date="2018-10-11T11:17:00Z">
          <w:pPr/>
        </w:pPrChange>
      </w:pPr>
      <w:r>
        <w:rPr>
          <w:rFonts w:ascii="Century Gothic" w:eastAsia="Times New Roman" w:hAnsi="Century Gothic" w:cs="Helvetica"/>
          <w:color w:val="333333"/>
          <w:sz w:val="27"/>
          <w:szCs w:val="27"/>
          <w:lang w:eastAsia="en-GB"/>
        </w:rPr>
        <w:t>Chief Financial Officer (CFO)</w:t>
      </w:r>
    </w:p>
    <w:p w:rsidR="00DD0EB1" w:rsidRDefault="001F0F60" w:rsidP="003C36B2">
      <w:pPr>
        <w:pStyle w:val="NormalWeb"/>
        <w:spacing w:after="0" w:line="360" w:lineRule="auto"/>
        <w:jc w:val="both"/>
        <w:rPr>
          <w:ins w:id="226" w:author="Jennifer Agbasi" w:date="2018-10-11T14:23:00Z"/>
          <w:rFonts w:ascii="Century Gothic" w:hAnsi="Century Gothic"/>
          <w:sz w:val="21"/>
          <w:szCs w:val="21"/>
        </w:rPr>
        <w:pPrChange w:id="227" w:author="Jennifer Agbasi" w:date="2018-10-11T11:17:00Z">
          <w:pPr>
            <w:pStyle w:val="NormalWeb"/>
            <w:spacing w:after="0"/>
            <w:jc w:val="both"/>
          </w:pPr>
        </w:pPrChange>
      </w:pPr>
      <w:r w:rsidRPr="00C2575F">
        <w:rPr>
          <w:rFonts w:ascii="Century Gothic" w:eastAsiaTheme="minorEastAsia" w:hAnsi="Century Gothic" w:cstheme="minorBidi"/>
          <w:color w:val="000000" w:themeColor="text1"/>
          <w:kern w:val="24"/>
          <w:sz w:val="21"/>
          <w:szCs w:val="21"/>
        </w:rPr>
        <w:t>Oluwasegun Adesanya</w:t>
      </w:r>
      <w:r w:rsidRPr="00C2575F">
        <w:rPr>
          <w:rFonts w:ascii="Century Gothic" w:hAnsi="Century Gothic"/>
          <w:sz w:val="21"/>
          <w:szCs w:val="21"/>
        </w:rPr>
        <w:t xml:space="preserve"> </w:t>
      </w:r>
      <w:del w:id="228" w:author="Jennifer Agbasi" w:date="2018-10-11T14:20:00Z">
        <w:r w:rsidRPr="00C2575F" w:rsidDel="00DD0EB1">
          <w:rPr>
            <w:rFonts w:ascii="Century Gothic" w:hAnsi="Century Gothic"/>
            <w:sz w:val="21"/>
            <w:szCs w:val="21"/>
          </w:rPr>
          <w:delText>is a graduate of University of Lagos</w:delText>
        </w:r>
      </w:del>
      <w:ins w:id="229" w:author="Jennifer Agbasi" w:date="2018-10-11T14:21:00Z">
        <w:r w:rsidR="00DD0EB1">
          <w:rPr>
            <w:rFonts w:ascii="Century Gothic" w:hAnsi="Century Gothic"/>
            <w:sz w:val="21"/>
            <w:szCs w:val="21"/>
          </w:rPr>
          <w:t>holds a</w:t>
        </w:r>
      </w:ins>
      <w:del w:id="230" w:author="Jennifer Agbasi" w:date="2018-10-11T14:20:00Z">
        <w:r w:rsidRPr="00C2575F" w:rsidDel="00DD0EB1">
          <w:rPr>
            <w:rFonts w:ascii="Century Gothic" w:hAnsi="Century Gothic"/>
            <w:sz w:val="21"/>
            <w:szCs w:val="21"/>
          </w:rPr>
          <w:delText xml:space="preserve"> </w:delText>
        </w:r>
      </w:del>
      <w:r w:rsidRPr="00C2575F">
        <w:rPr>
          <w:rFonts w:ascii="Century Gothic" w:eastAsiaTheme="minorHAnsi" w:hAnsi="Century Gothic"/>
          <w:sz w:val="21"/>
          <w:szCs w:val="21"/>
        </w:rPr>
        <w:t>B.Sc. Finance</w:t>
      </w:r>
      <w:ins w:id="231" w:author="Jennifer Agbasi" w:date="2018-10-11T14:21:00Z">
        <w:r w:rsidR="00DD0EB1">
          <w:rPr>
            <w:rFonts w:ascii="Century Gothic" w:eastAsiaTheme="minorHAnsi" w:hAnsi="Century Gothic"/>
            <w:sz w:val="21"/>
            <w:szCs w:val="21"/>
          </w:rPr>
          <w:t xml:space="preserve"> degree from the </w:t>
        </w:r>
        <w:r w:rsidR="00DD0EB1" w:rsidRPr="00C2575F">
          <w:rPr>
            <w:rFonts w:ascii="Century Gothic" w:hAnsi="Century Gothic"/>
            <w:sz w:val="21"/>
            <w:szCs w:val="21"/>
          </w:rPr>
          <w:t>University of Lagos</w:t>
        </w:r>
      </w:ins>
      <w:r>
        <w:rPr>
          <w:rFonts w:ascii="Century Gothic" w:hAnsi="Century Gothic"/>
          <w:sz w:val="21"/>
          <w:szCs w:val="21"/>
        </w:rPr>
        <w:t xml:space="preserve">, </w:t>
      </w:r>
      <w:ins w:id="232" w:author="Jennifer Agbasi" w:date="2018-10-11T14:23:00Z">
        <w:r w:rsidR="00DD0EB1">
          <w:rPr>
            <w:rFonts w:ascii="Century Gothic" w:hAnsi="Century Gothic"/>
            <w:sz w:val="21"/>
            <w:szCs w:val="21"/>
          </w:rPr>
          <w:t>and a Post Graduate Diploma (</w:t>
        </w:r>
      </w:ins>
      <w:r>
        <w:rPr>
          <w:rFonts w:ascii="Century Gothic" w:hAnsi="Century Gothic"/>
          <w:sz w:val="21"/>
          <w:szCs w:val="21"/>
        </w:rPr>
        <w:t>PGD</w:t>
      </w:r>
      <w:ins w:id="233" w:author="Jennifer Agbasi" w:date="2018-10-11T14:23:00Z">
        <w:r w:rsidR="00DD0EB1">
          <w:rPr>
            <w:rFonts w:ascii="Century Gothic" w:hAnsi="Century Gothic"/>
            <w:sz w:val="21"/>
            <w:szCs w:val="21"/>
          </w:rPr>
          <w:t>)</w:t>
        </w:r>
      </w:ins>
      <w:r>
        <w:rPr>
          <w:rFonts w:ascii="Century Gothic" w:hAnsi="Century Gothic"/>
          <w:sz w:val="21"/>
          <w:szCs w:val="21"/>
        </w:rPr>
        <w:t xml:space="preserve"> </w:t>
      </w:r>
      <w:r w:rsidRPr="00C2575F">
        <w:rPr>
          <w:rFonts w:ascii="Century Gothic" w:hAnsi="Century Gothic"/>
          <w:sz w:val="21"/>
          <w:szCs w:val="21"/>
        </w:rPr>
        <w:t>Transformational Leadership</w:t>
      </w:r>
      <w:ins w:id="234" w:author="Jennifer Agbasi" w:date="2018-10-11T14:23:00Z">
        <w:r w:rsidR="00DD0EB1">
          <w:rPr>
            <w:rFonts w:ascii="Century Gothic" w:hAnsi="Century Gothic"/>
            <w:sz w:val="21"/>
            <w:szCs w:val="21"/>
          </w:rPr>
          <w:t xml:space="preserve">. </w:t>
        </w:r>
      </w:ins>
      <w:del w:id="235" w:author="Jennifer Agbasi" w:date="2018-10-11T14:23:00Z">
        <w:r w:rsidRPr="00C2575F" w:rsidDel="00DD0EB1">
          <w:rPr>
            <w:rFonts w:ascii="Century Gothic" w:hAnsi="Century Gothic"/>
            <w:sz w:val="21"/>
            <w:szCs w:val="21"/>
          </w:rPr>
          <w:delText>,</w:delText>
        </w:r>
      </w:del>
    </w:p>
    <w:p w:rsidR="00DD0EB1" w:rsidRDefault="00DD0EB1" w:rsidP="003C36B2">
      <w:pPr>
        <w:pStyle w:val="NormalWeb"/>
        <w:spacing w:after="0" w:line="360" w:lineRule="auto"/>
        <w:jc w:val="both"/>
        <w:rPr>
          <w:ins w:id="236" w:author="Jennifer Agbasi" w:date="2018-10-11T14:24:00Z"/>
          <w:rFonts w:ascii="Century Gothic" w:hAnsi="Century Gothic"/>
          <w:sz w:val="21"/>
          <w:szCs w:val="21"/>
        </w:rPr>
        <w:pPrChange w:id="237" w:author="Jennifer Agbasi" w:date="2018-10-11T11:17:00Z">
          <w:pPr>
            <w:pStyle w:val="NormalWeb"/>
            <w:spacing w:after="0"/>
            <w:jc w:val="both"/>
          </w:pPr>
        </w:pPrChange>
      </w:pPr>
    </w:p>
    <w:p w:rsidR="00DD0EB1" w:rsidRPr="00C2575F" w:rsidRDefault="001F0F60" w:rsidP="00DD0EB1">
      <w:pPr>
        <w:pStyle w:val="NormalWeb"/>
        <w:spacing w:after="0" w:line="360" w:lineRule="auto"/>
        <w:jc w:val="both"/>
        <w:rPr>
          <w:ins w:id="238" w:author="Jennifer Agbasi" w:date="2018-10-11T14:24:00Z"/>
          <w:rFonts w:ascii="Century Gothic" w:hAnsi="Century Gothic"/>
          <w:sz w:val="21"/>
          <w:szCs w:val="21"/>
        </w:rPr>
      </w:pPr>
      <w:del w:id="239" w:author="Jennifer Agbasi" w:date="2018-10-11T14:24:00Z">
        <w:r w:rsidRPr="00C2575F" w:rsidDel="00DD0EB1">
          <w:rPr>
            <w:rFonts w:ascii="Century Gothic" w:hAnsi="Century Gothic"/>
            <w:sz w:val="21"/>
            <w:szCs w:val="21"/>
          </w:rPr>
          <w:delText xml:space="preserve"> </w:delText>
        </w:r>
      </w:del>
      <w:ins w:id="240" w:author="Jennifer Agbasi" w:date="2018-10-11T14:24:00Z">
        <w:r w:rsidR="00DD0EB1">
          <w:rPr>
            <w:rFonts w:ascii="Century Gothic" w:hAnsi="Century Gothic"/>
            <w:sz w:val="21"/>
            <w:szCs w:val="21"/>
          </w:rPr>
          <w:t xml:space="preserve">In addition to being an </w:t>
        </w:r>
      </w:ins>
      <w:r w:rsidRPr="00C2575F">
        <w:rPr>
          <w:rFonts w:ascii="Century Gothic" w:hAnsi="Century Gothic"/>
          <w:sz w:val="21"/>
          <w:szCs w:val="21"/>
        </w:rPr>
        <w:t>Associate member the Institute of Chartered Accountant of Nigeria (ICAN)</w:t>
      </w:r>
      <w:ins w:id="241" w:author="Jennifer Agbasi" w:date="2018-10-11T14:24:00Z">
        <w:r w:rsidR="00DD0EB1">
          <w:rPr>
            <w:rFonts w:ascii="Century Gothic" w:hAnsi="Century Gothic"/>
            <w:sz w:val="21"/>
            <w:szCs w:val="21"/>
          </w:rPr>
          <w:t xml:space="preserve">, Mr Adesanya is </w:t>
        </w:r>
      </w:ins>
      <w:del w:id="242" w:author="Jennifer Agbasi" w:date="2018-10-11T14:24:00Z">
        <w:r w:rsidRPr="00C2575F" w:rsidDel="00DD0EB1">
          <w:rPr>
            <w:rFonts w:ascii="Century Gothic" w:hAnsi="Century Gothic"/>
            <w:sz w:val="21"/>
            <w:szCs w:val="21"/>
          </w:rPr>
          <w:delText>.</w:delText>
        </w:r>
      </w:del>
      <w:ins w:id="243" w:author="Jennifer Agbasi" w:date="2018-10-11T14:24:00Z">
        <w:r w:rsidR="00DD0EB1" w:rsidRPr="00C2575F">
          <w:rPr>
            <w:rFonts w:ascii="Century Gothic" w:eastAsiaTheme="minorEastAsia" w:hAnsi="Century Gothic" w:cstheme="minorBidi"/>
            <w:color w:val="000000" w:themeColor="text1"/>
            <w:kern w:val="24"/>
            <w:sz w:val="21"/>
            <w:szCs w:val="21"/>
          </w:rPr>
          <w:t xml:space="preserve">a </w:t>
        </w:r>
        <w:r w:rsidR="00DD0EB1" w:rsidRPr="00C2575F">
          <w:rPr>
            <w:rFonts w:ascii="Century Gothic" w:hAnsi="Century Gothic"/>
            <w:sz w:val="21"/>
            <w:szCs w:val="21"/>
            <w:shd w:val="clear" w:color="auto" w:fill="FFFFFF"/>
          </w:rPr>
          <w:t>trained KPMG chartered accountant</w:t>
        </w:r>
      </w:ins>
      <w:ins w:id="244" w:author="Jennifer Agbasi" w:date="2018-10-11T14:25:00Z">
        <w:r w:rsidR="00DD0EB1">
          <w:rPr>
            <w:rFonts w:ascii="Century Gothic" w:hAnsi="Century Gothic"/>
            <w:sz w:val="21"/>
            <w:szCs w:val="21"/>
            <w:shd w:val="clear" w:color="auto" w:fill="FFFFFF"/>
          </w:rPr>
          <w:t>.</w:t>
        </w:r>
      </w:ins>
      <w:ins w:id="245" w:author="Jennifer Agbasi" w:date="2018-10-11T14:24:00Z">
        <w:r w:rsidR="00DD0EB1" w:rsidRPr="00C2575F">
          <w:rPr>
            <w:rFonts w:ascii="Century Gothic" w:hAnsi="Century Gothic"/>
            <w:sz w:val="21"/>
            <w:szCs w:val="21"/>
            <w:shd w:val="clear" w:color="auto" w:fill="FFFFFF"/>
          </w:rPr>
          <w:t xml:space="preserve"> </w:t>
        </w:r>
      </w:ins>
      <w:ins w:id="246" w:author="Jennifer Agbasi" w:date="2018-10-11T14:25:00Z">
        <w:r w:rsidR="00DD0EB1">
          <w:rPr>
            <w:rFonts w:ascii="Century Gothic" w:hAnsi="Century Gothic"/>
            <w:sz w:val="21"/>
            <w:szCs w:val="21"/>
            <w:shd w:val="clear" w:color="auto" w:fill="FFFFFF"/>
          </w:rPr>
          <w:t>A</w:t>
        </w:r>
      </w:ins>
      <w:ins w:id="247" w:author="Jennifer Agbasi" w:date="2018-10-11T14:24:00Z">
        <w:r w:rsidR="00DD0EB1" w:rsidRPr="00C2575F">
          <w:rPr>
            <w:rFonts w:ascii="Century Gothic" w:hAnsi="Century Gothic"/>
            <w:sz w:val="21"/>
            <w:szCs w:val="21"/>
            <w:shd w:val="clear" w:color="auto" w:fill="FFFFFF"/>
          </w:rPr>
          <w:t xml:space="preserve"> result-oriented, creative, adaptive and resourceful</w:t>
        </w:r>
      </w:ins>
      <w:ins w:id="248" w:author="Jennifer Agbasi" w:date="2018-10-11T14:25:00Z">
        <w:r w:rsidR="00DD0EB1">
          <w:rPr>
            <w:rFonts w:ascii="Century Gothic" w:hAnsi="Century Gothic"/>
            <w:sz w:val="21"/>
            <w:szCs w:val="21"/>
            <w:shd w:val="clear" w:color="auto" w:fill="FFFFFF"/>
          </w:rPr>
          <w:t xml:space="preserve"> professional</w:t>
        </w:r>
      </w:ins>
      <w:ins w:id="249" w:author="Jennifer Agbasi" w:date="2018-10-11T14:24:00Z">
        <w:r w:rsidR="00DD0EB1" w:rsidRPr="00C2575F">
          <w:rPr>
            <w:rFonts w:ascii="Century Gothic" w:hAnsi="Century Gothic"/>
            <w:sz w:val="21"/>
            <w:szCs w:val="21"/>
            <w:shd w:val="clear" w:color="auto" w:fill="FFFFFF"/>
          </w:rPr>
          <w:t>, with unwavering focus on organizational goals and targets. </w:t>
        </w:r>
        <w:r w:rsidR="00DD0EB1" w:rsidRPr="00C2575F">
          <w:rPr>
            <w:rFonts w:ascii="Century Gothic" w:hAnsi="Century Gothic"/>
            <w:sz w:val="21"/>
            <w:szCs w:val="21"/>
          </w:rPr>
          <w:t xml:space="preserve"> </w:t>
        </w:r>
      </w:ins>
      <w:ins w:id="250" w:author="Jennifer Agbasi" w:date="2018-10-11T14:26:00Z">
        <w:r w:rsidR="00DD0EB1">
          <w:rPr>
            <w:rFonts w:ascii="Century Gothic" w:hAnsi="Century Gothic"/>
            <w:sz w:val="21"/>
            <w:szCs w:val="21"/>
          </w:rPr>
          <w:t>Mr Adesanya is a</w:t>
        </w:r>
      </w:ins>
      <w:ins w:id="251" w:author="Jennifer Agbasi" w:date="2018-10-11T14:24:00Z">
        <w:r w:rsidR="00DD0EB1" w:rsidRPr="00C2575F">
          <w:rPr>
            <w:rFonts w:ascii="Century Gothic" w:hAnsi="Century Gothic"/>
            <w:sz w:val="21"/>
            <w:szCs w:val="21"/>
            <w:shd w:val="clear" w:color="auto" w:fill="FFFFFF"/>
          </w:rPr>
          <w:t xml:space="preserve">n experienced training facilitator with exceptional skills in imparting knowledge and a sound background in Finance, Accounting and Auditing, </w:t>
        </w:r>
      </w:ins>
      <w:ins w:id="252" w:author="Jennifer Agbasi" w:date="2018-10-11T14:26:00Z">
        <w:r w:rsidR="00DD0EB1">
          <w:rPr>
            <w:rFonts w:ascii="Century Gothic" w:hAnsi="Century Gothic"/>
            <w:sz w:val="21"/>
            <w:szCs w:val="21"/>
            <w:shd w:val="clear" w:color="auto" w:fill="FFFFFF"/>
          </w:rPr>
          <w:t>possessing</w:t>
        </w:r>
      </w:ins>
      <w:ins w:id="253" w:author="Jennifer Agbasi" w:date="2018-10-11T14:24:00Z">
        <w:r w:rsidR="00DD0EB1" w:rsidRPr="00C2575F">
          <w:rPr>
            <w:rFonts w:ascii="Century Gothic" w:hAnsi="Century Gothic"/>
            <w:sz w:val="21"/>
            <w:szCs w:val="21"/>
            <w:shd w:val="clear" w:color="auto" w:fill="FFFFFF"/>
          </w:rPr>
          <w:t xml:space="preserve"> hands-on experience in: financial statements preparation, reconciliation, accounts clean-up, loan review, management process improvements, ledger integration and financial due diligence. Ever willing to learn, understand and use existing and new technologies in order to increase efficiency in assigned tasks. </w:t>
        </w:r>
      </w:ins>
    </w:p>
    <w:p w:rsidR="001F0F60" w:rsidRPr="00C2575F" w:rsidDel="00DD0EB1" w:rsidRDefault="001F0F60" w:rsidP="003C36B2">
      <w:pPr>
        <w:pStyle w:val="NormalWeb"/>
        <w:spacing w:after="0" w:line="360" w:lineRule="auto"/>
        <w:jc w:val="both"/>
        <w:rPr>
          <w:del w:id="254" w:author="Jennifer Agbasi" w:date="2018-10-11T14:24:00Z"/>
          <w:rFonts w:ascii="Century Gothic" w:hAnsi="Century Gothic"/>
          <w:sz w:val="21"/>
          <w:szCs w:val="21"/>
        </w:rPr>
        <w:pPrChange w:id="255" w:author="Jennifer Agbasi" w:date="2018-10-11T11:17:00Z">
          <w:pPr>
            <w:pStyle w:val="NormalWeb"/>
            <w:spacing w:after="0"/>
            <w:jc w:val="both"/>
          </w:pPr>
        </w:pPrChange>
      </w:pPr>
    </w:p>
    <w:p w:rsidR="001F0F60" w:rsidRPr="00C2575F" w:rsidDel="00DD0EB1" w:rsidRDefault="001F0F60" w:rsidP="003C36B2">
      <w:pPr>
        <w:pStyle w:val="NormalWeb"/>
        <w:spacing w:after="0" w:line="360" w:lineRule="auto"/>
        <w:jc w:val="both"/>
        <w:rPr>
          <w:del w:id="256" w:author="Jennifer Agbasi" w:date="2018-10-11T14:24:00Z"/>
          <w:rFonts w:ascii="Century Gothic" w:eastAsiaTheme="minorHAnsi" w:hAnsi="Century Gothic"/>
          <w:sz w:val="21"/>
          <w:szCs w:val="21"/>
        </w:rPr>
        <w:pPrChange w:id="257" w:author="Jennifer Agbasi" w:date="2018-10-11T11:17:00Z">
          <w:pPr>
            <w:pStyle w:val="NormalWeb"/>
            <w:spacing w:after="0"/>
            <w:jc w:val="both"/>
          </w:pPr>
        </w:pPrChange>
      </w:pPr>
    </w:p>
    <w:p w:rsidR="001F0F60" w:rsidRPr="00C2575F" w:rsidDel="00DD0EB1" w:rsidRDefault="001F0F60" w:rsidP="003C36B2">
      <w:pPr>
        <w:pStyle w:val="NormalWeb"/>
        <w:spacing w:after="0" w:line="360" w:lineRule="auto"/>
        <w:jc w:val="both"/>
        <w:rPr>
          <w:del w:id="258" w:author="Jennifer Agbasi" w:date="2018-10-11T14:24:00Z"/>
          <w:rFonts w:ascii="Century Gothic" w:hAnsi="Century Gothic"/>
          <w:sz w:val="21"/>
          <w:szCs w:val="21"/>
        </w:rPr>
        <w:pPrChange w:id="259" w:author="Jennifer Agbasi" w:date="2018-10-11T11:17:00Z">
          <w:pPr>
            <w:pStyle w:val="NormalWeb"/>
            <w:spacing w:after="0"/>
            <w:jc w:val="both"/>
          </w:pPr>
        </w:pPrChange>
      </w:pPr>
      <w:del w:id="260" w:author="Jennifer Agbasi" w:date="2018-10-11T14:24:00Z">
        <w:r w:rsidRPr="00C2575F" w:rsidDel="00DD0EB1">
          <w:rPr>
            <w:rFonts w:ascii="Century Gothic" w:eastAsiaTheme="minorHAnsi" w:hAnsi="Century Gothic"/>
            <w:sz w:val="21"/>
            <w:szCs w:val="21"/>
          </w:rPr>
          <w:delText>He</w:delText>
        </w:r>
        <w:r w:rsidRPr="00C2575F" w:rsidDel="00DD0EB1">
          <w:rPr>
            <w:rFonts w:ascii="Century Gothic" w:eastAsiaTheme="minorEastAsia" w:hAnsi="Century Gothic" w:cstheme="minorBidi"/>
            <w:color w:val="000000" w:themeColor="text1"/>
            <w:kern w:val="24"/>
            <w:sz w:val="21"/>
            <w:szCs w:val="21"/>
          </w:rPr>
          <w:delText xml:space="preserve"> is a </w:delText>
        </w:r>
        <w:r w:rsidRPr="00C2575F" w:rsidDel="00DD0EB1">
          <w:rPr>
            <w:rFonts w:ascii="Century Gothic" w:hAnsi="Century Gothic"/>
            <w:sz w:val="21"/>
            <w:szCs w:val="21"/>
            <w:shd w:val="clear" w:color="auto" w:fill="FFFFFF"/>
          </w:rPr>
          <w:delText>trained KPMG chartered accountant that is result-oriented, creative, adaptive and resourceful, with unwavering focus on organizational goals and targets. </w:delText>
        </w:r>
        <w:r w:rsidRPr="00C2575F" w:rsidDel="00DD0EB1">
          <w:rPr>
            <w:rFonts w:ascii="Century Gothic" w:hAnsi="Century Gothic"/>
            <w:sz w:val="21"/>
            <w:szCs w:val="21"/>
          </w:rPr>
          <w:delText xml:space="preserve"> </w:delText>
        </w:r>
        <w:r w:rsidRPr="00C2575F" w:rsidDel="00DD0EB1">
          <w:rPr>
            <w:rFonts w:ascii="Century Gothic" w:hAnsi="Century Gothic"/>
            <w:sz w:val="21"/>
            <w:szCs w:val="21"/>
            <w:shd w:val="clear" w:color="auto" w:fill="FFFFFF"/>
          </w:rPr>
          <w:delText>An experienced training facilitator with exceptional skills in imparting knowledge and a sound background in Finance, Accounting and Auditing, with hands-on experience in: financial statements preparation, reconciliation, accounts clean-up, loan review, management process improvements, ledger integration and financial due diligence. Ever willing to learn, understand and use existing and new technologies in order to increase efficiency in assigned tasks. </w:delText>
        </w:r>
      </w:del>
    </w:p>
    <w:p w:rsidR="001F0F60" w:rsidRPr="00C2575F" w:rsidRDefault="001F0F60" w:rsidP="003C36B2">
      <w:pPr>
        <w:pStyle w:val="NormalWeb"/>
        <w:spacing w:after="0" w:line="360" w:lineRule="auto"/>
        <w:jc w:val="both"/>
        <w:rPr>
          <w:rFonts w:ascii="Century Gothic" w:hAnsi="Century Gothic"/>
          <w:sz w:val="21"/>
          <w:szCs w:val="21"/>
          <w:shd w:val="clear" w:color="auto" w:fill="FFFFFF"/>
        </w:rPr>
        <w:pPrChange w:id="261" w:author="Jennifer Agbasi" w:date="2018-10-11T11:17:00Z">
          <w:pPr>
            <w:pStyle w:val="NormalWeb"/>
            <w:spacing w:after="0"/>
            <w:jc w:val="both"/>
          </w:pPr>
        </w:pPrChange>
      </w:pPr>
    </w:p>
    <w:p w:rsidR="001F0F60" w:rsidRPr="00C2575F" w:rsidRDefault="001F0F60" w:rsidP="003C36B2">
      <w:pPr>
        <w:pStyle w:val="NormalWeb"/>
        <w:spacing w:after="0" w:line="360" w:lineRule="auto"/>
        <w:jc w:val="both"/>
        <w:rPr>
          <w:rFonts w:ascii="Century Gothic" w:hAnsi="Century Gothic"/>
          <w:sz w:val="21"/>
          <w:szCs w:val="21"/>
        </w:rPr>
        <w:pPrChange w:id="262" w:author="Jennifer Agbasi" w:date="2018-10-11T11:17:00Z">
          <w:pPr>
            <w:pStyle w:val="NormalWeb"/>
            <w:spacing w:after="0"/>
            <w:jc w:val="both"/>
          </w:pPr>
        </w:pPrChange>
      </w:pPr>
      <w:r w:rsidRPr="00C2575F">
        <w:rPr>
          <w:rFonts w:ascii="Century Gothic" w:hAnsi="Century Gothic"/>
          <w:sz w:val="21"/>
          <w:szCs w:val="21"/>
          <w:shd w:val="clear" w:color="auto" w:fill="FFFFFF"/>
        </w:rPr>
        <w:t>A</w:t>
      </w:r>
      <w:ins w:id="263" w:author="Jennifer Agbasi" w:date="2018-10-11T14:27:00Z">
        <w:r w:rsidR="005D4A9E">
          <w:rPr>
            <w:rFonts w:ascii="Century Gothic" w:hAnsi="Century Gothic"/>
            <w:sz w:val="21"/>
            <w:szCs w:val="21"/>
            <w:shd w:val="clear" w:color="auto" w:fill="FFFFFF"/>
          </w:rPr>
          <w:t>s a</w:t>
        </w:r>
      </w:ins>
      <w:del w:id="264" w:author="Jennifer Agbasi" w:date="2018-10-11T14:27:00Z">
        <w:r w:rsidRPr="00C2575F" w:rsidDel="005D4A9E">
          <w:rPr>
            <w:rFonts w:ascii="Century Gothic" w:hAnsi="Century Gothic"/>
            <w:sz w:val="21"/>
            <w:szCs w:val="21"/>
            <w:shd w:val="clear" w:color="auto" w:fill="FFFFFF"/>
          </w:rPr>
          <w:delText xml:space="preserve"> </w:delText>
        </w:r>
      </w:del>
      <w:r w:rsidRPr="00C2575F">
        <w:rPr>
          <w:rFonts w:ascii="Century Gothic" w:hAnsi="Century Gothic"/>
          <w:sz w:val="21"/>
          <w:szCs w:val="21"/>
          <w:shd w:val="clear" w:color="auto" w:fill="FFFFFF"/>
        </w:rPr>
        <w:t xml:space="preserve">certified Chartered Accountant, </w:t>
      </w:r>
      <w:ins w:id="265" w:author="Jennifer Agbasi" w:date="2018-10-11T14:27:00Z">
        <w:r w:rsidR="005D4A9E">
          <w:rPr>
            <w:rFonts w:ascii="Century Gothic" w:hAnsi="Century Gothic"/>
            <w:sz w:val="21"/>
            <w:szCs w:val="21"/>
            <w:shd w:val="clear" w:color="auto" w:fill="FFFFFF"/>
          </w:rPr>
          <w:t xml:space="preserve">Mr Adesanya is </w:t>
        </w:r>
      </w:ins>
      <w:r w:rsidRPr="00C2575F">
        <w:rPr>
          <w:rFonts w:ascii="Century Gothic" w:hAnsi="Century Gothic"/>
          <w:sz w:val="21"/>
          <w:szCs w:val="21"/>
          <w:shd w:val="clear" w:color="auto" w:fill="FFFFFF"/>
        </w:rPr>
        <w:t xml:space="preserve">proficient in the use of </w:t>
      </w:r>
      <w:r w:rsidRPr="00C2575F">
        <w:rPr>
          <w:rFonts w:ascii="Century Gothic" w:hAnsi="Century Gothic"/>
          <w:sz w:val="21"/>
          <w:szCs w:val="21"/>
        </w:rPr>
        <w:t xml:space="preserve">Oracle application, Sun Systems, Turn quest, Intacct, Case </w:t>
      </w:r>
      <w:ins w:id="266" w:author="Jennifer Agbasi" w:date="2018-10-11T14:28:00Z">
        <w:r w:rsidR="005D4A9E">
          <w:rPr>
            <w:rFonts w:ascii="Century Gothic" w:hAnsi="Century Gothic"/>
            <w:sz w:val="21"/>
            <w:szCs w:val="21"/>
          </w:rPr>
          <w:t>W</w:t>
        </w:r>
      </w:ins>
      <w:del w:id="267" w:author="Jennifer Agbasi" w:date="2018-10-11T14:28:00Z">
        <w:r w:rsidRPr="00C2575F" w:rsidDel="005D4A9E">
          <w:rPr>
            <w:rFonts w:ascii="Century Gothic" w:hAnsi="Century Gothic"/>
            <w:sz w:val="21"/>
            <w:szCs w:val="21"/>
          </w:rPr>
          <w:delText>w</w:delText>
        </w:r>
      </w:del>
      <w:r w:rsidRPr="00C2575F">
        <w:rPr>
          <w:rFonts w:ascii="Century Gothic" w:hAnsi="Century Gothic"/>
          <w:sz w:val="21"/>
          <w:szCs w:val="21"/>
        </w:rPr>
        <w:t>are, Win EWP, IDEA MUS, Vector application and other computer applications</w:t>
      </w:r>
      <w:ins w:id="268" w:author="Jennifer Agbasi" w:date="2018-10-11T14:28:00Z">
        <w:r w:rsidR="005D4A9E">
          <w:rPr>
            <w:rFonts w:ascii="Century Gothic" w:hAnsi="Century Gothic"/>
            <w:sz w:val="21"/>
            <w:szCs w:val="21"/>
          </w:rPr>
          <w:t>, such as</w:t>
        </w:r>
      </w:ins>
      <w:del w:id="269" w:author="Jennifer Agbasi" w:date="2018-10-11T14:28:00Z">
        <w:r w:rsidRPr="00C2575F" w:rsidDel="005D4A9E">
          <w:rPr>
            <w:rFonts w:ascii="Century Gothic" w:hAnsi="Century Gothic"/>
            <w:sz w:val="21"/>
            <w:szCs w:val="21"/>
          </w:rPr>
          <w:delText>:</w:delText>
        </w:r>
      </w:del>
      <w:r w:rsidRPr="00C2575F">
        <w:rPr>
          <w:rFonts w:ascii="Century Gothic" w:hAnsi="Century Gothic"/>
          <w:sz w:val="21"/>
          <w:szCs w:val="21"/>
        </w:rPr>
        <w:t xml:space="preserve"> MS Word, Excel, Access and PowerPoint.</w:t>
      </w:r>
    </w:p>
    <w:p w:rsidR="001F0F60" w:rsidRPr="00C2575F" w:rsidRDefault="001F0F60" w:rsidP="003C36B2">
      <w:pPr>
        <w:pStyle w:val="NormalWeb"/>
        <w:spacing w:after="0" w:line="360" w:lineRule="auto"/>
        <w:jc w:val="both"/>
        <w:rPr>
          <w:rFonts w:ascii="Century Gothic" w:hAnsi="Century Gothic"/>
          <w:sz w:val="21"/>
          <w:szCs w:val="21"/>
        </w:rPr>
        <w:pPrChange w:id="270" w:author="Jennifer Agbasi" w:date="2018-10-11T11:17:00Z">
          <w:pPr>
            <w:pStyle w:val="NormalWeb"/>
            <w:spacing w:after="0"/>
            <w:jc w:val="both"/>
          </w:pPr>
        </w:pPrChange>
      </w:pPr>
    </w:p>
    <w:p w:rsidR="001F0F60" w:rsidRPr="00C2575F" w:rsidRDefault="001F0F60" w:rsidP="003C36B2">
      <w:pPr>
        <w:pStyle w:val="NormalWeb"/>
        <w:spacing w:after="0" w:line="360" w:lineRule="auto"/>
        <w:jc w:val="both"/>
        <w:rPr>
          <w:rFonts w:ascii="Century Gothic" w:hAnsi="Century Gothic"/>
          <w:sz w:val="21"/>
          <w:szCs w:val="21"/>
        </w:rPr>
        <w:pPrChange w:id="271" w:author="Jennifer Agbasi" w:date="2018-10-11T11:17:00Z">
          <w:pPr>
            <w:pStyle w:val="NormalWeb"/>
            <w:spacing w:after="0"/>
            <w:jc w:val="both"/>
          </w:pPr>
        </w:pPrChange>
      </w:pPr>
      <w:r w:rsidRPr="00C2575F">
        <w:rPr>
          <w:rFonts w:ascii="Century Gothic" w:hAnsi="Century Gothic"/>
          <w:sz w:val="21"/>
          <w:szCs w:val="21"/>
          <w:shd w:val="clear" w:color="auto" w:fill="FFFFFF"/>
        </w:rPr>
        <w:t xml:space="preserve">He was part of the due Diligence Review and Consolidation Exercise teams of several Nigerian banks during 2005 reform of the Nigerian banking industry and was the team lead </w:t>
      </w:r>
      <w:del w:id="272" w:author="Jennifer Agbasi" w:date="2018-10-11T14:42:00Z">
        <w:r w:rsidRPr="00C2575F" w:rsidDel="00F656CA">
          <w:rPr>
            <w:rFonts w:ascii="Century Gothic" w:hAnsi="Century Gothic"/>
            <w:sz w:val="21"/>
            <w:szCs w:val="21"/>
            <w:shd w:val="clear" w:color="auto" w:fill="FFFFFF"/>
          </w:rPr>
          <w:delText xml:space="preserve">during </w:delText>
        </w:r>
      </w:del>
      <w:ins w:id="273" w:author="Jennifer Agbasi" w:date="2018-10-11T14:42:00Z">
        <w:r w:rsidR="00F656CA">
          <w:rPr>
            <w:rFonts w:ascii="Century Gothic" w:hAnsi="Century Gothic"/>
            <w:sz w:val="21"/>
            <w:szCs w:val="21"/>
            <w:shd w:val="clear" w:color="auto" w:fill="FFFFFF"/>
          </w:rPr>
          <w:t>of</w:t>
        </w:r>
        <w:r w:rsidR="00F656CA" w:rsidRPr="00C2575F">
          <w:rPr>
            <w:rFonts w:ascii="Century Gothic" w:hAnsi="Century Gothic"/>
            <w:sz w:val="21"/>
            <w:szCs w:val="21"/>
            <w:shd w:val="clear" w:color="auto" w:fill="FFFFFF"/>
          </w:rPr>
          <w:t xml:space="preserve"> </w:t>
        </w:r>
      </w:ins>
      <w:r w:rsidRPr="00C2575F">
        <w:rPr>
          <w:rFonts w:ascii="Century Gothic" w:hAnsi="Century Gothic"/>
          <w:sz w:val="21"/>
          <w:szCs w:val="21"/>
          <w:shd w:val="clear" w:color="auto" w:fill="FFFFFF"/>
        </w:rPr>
        <w:t>the Central Bank of Nigeria's Diagnostic Review of troubled Nigeria banks in 2009.</w:t>
      </w:r>
      <w:r w:rsidRPr="00C2575F">
        <w:rPr>
          <w:rFonts w:ascii="Century Gothic" w:hAnsi="Century Gothic"/>
          <w:sz w:val="21"/>
          <w:szCs w:val="21"/>
        </w:rPr>
        <w:t xml:space="preserve"> </w:t>
      </w:r>
      <w:r w:rsidRPr="00C2575F">
        <w:rPr>
          <w:rFonts w:ascii="Century Gothic" w:hAnsi="Century Gothic"/>
          <w:sz w:val="21"/>
          <w:szCs w:val="21"/>
          <w:shd w:val="clear" w:color="auto" w:fill="FFFFFF"/>
        </w:rPr>
        <w:t>Received an award from the National Senior Partner of KPMG in December</w:t>
      </w:r>
      <w:ins w:id="274" w:author="Jennifer Agbasi" w:date="2018-10-11T14:42:00Z">
        <w:r w:rsidR="00F656CA">
          <w:rPr>
            <w:rFonts w:ascii="Century Gothic" w:hAnsi="Century Gothic"/>
            <w:sz w:val="21"/>
            <w:szCs w:val="21"/>
            <w:shd w:val="clear" w:color="auto" w:fill="FFFFFF"/>
          </w:rPr>
          <w:t>,</w:t>
        </w:r>
      </w:ins>
      <w:r w:rsidRPr="00C2575F">
        <w:rPr>
          <w:rFonts w:ascii="Century Gothic" w:hAnsi="Century Gothic"/>
          <w:sz w:val="21"/>
          <w:szCs w:val="21"/>
          <w:shd w:val="clear" w:color="auto" w:fill="FFFFFF"/>
        </w:rPr>
        <w:t xml:space="preserve"> 2009 for </w:t>
      </w:r>
      <w:del w:id="275" w:author="Jennifer Agbasi" w:date="2018-10-11T14:42:00Z">
        <w:r w:rsidRPr="00C2575F" w:rsidDel="00F656CA">
          <w:rPr>
            <w:rFonts w:ascii="Century Gothic" w:hAnsi="Century Gothic"/>
            <w:sz w:val="21"/>
            <w:szCs w:val="21"/>
            <w:shd w:val="clear" w:color="auto" w:fill="FFFFFF"/>
          </w:rPr>
          <w:delText xml:space="preserve">the </w:delText>
        </w:r>
      </w:del>
      <w:r w:rsidRPr="00C2575F">
        <w:rPr>
          <w:rFonts w:ascii="Century Gothic" w:hAnsi="Century Gothic"/>
          <w:sz w:val="21"/>
          <w:szCs w:val="21"/>
          <w:shd w:val="clear" w:color="auto" w:fill="FFFFFF"/>
        </w:rPr>
        <w:t>innovation in the audit approach of loans and advances of financial institutions.</w:t>
      </w:r>
    </w:p>
    <w:p w:rsidR="00300581" w:rsidRDefault="001F0F60" w:rsidP="003C36B2">
      <w:pPr>
        <w:spacing w:line="360" w:lineRule="auto"/>
        <w:jc w:val="both"/>
        <w:rPr>
          <w:rFonts w:ascii="Century Gothic" w:hAnsi="Century Gothic"/>
          <w:sz w:val="21"/>
          <w:szCs w:val="21"/>
        </w:rPr>
        <w:pPrChange w:id="276" w:author="Jennifer Agbasi" w:date="2018-10-11T11:17:00Z">
          <w:pPr>
            <w:jc w:val="both"/>
          </w:pPr>
        </w:pPrChange>
      </w:pPr>
      <w:r w:rsidRPr="00C2575F">
        <w:rPr>
          <w:rFonts w:ascii="Century Gothic" w:hAnsi="Century Gothic"/>
          <w:sz w:val="21"/>
          <w:szCs w:val="21"/>
        </w:rPr>
        <w:br/>
      </w:r>
      <w:r w:rsidRPr="00C2575F">
        <w:rPr>
          <w:rFonts w:ascii="Century Gothic" w:hAnsi="Century Gothic"/>
          <w:sz w:val="21"/>
          <w:szCs w:val="21"/>
          <w:shd w:val="clear" w:color="auto" w:fill="FFFFFF"/>
        </w:rPr>
        <w:t xml:space="preserve">He was also </w:t>
      </w:r>
      <w:del w:id="277" w:author="Jennifer Agbasi" w:date="2018-10-11T14:43:00Z">
        <w:r w:rsidRPr="00C2575F" w:rsidDel="00F656CA">
          <w:rPr>
            <w:rFonts w:ascii="Century Gothic" w:hAnsi="Century Gothic"/>
            <w:sz w:val="21"/>
            <w:szCs w:val="21"/>
            <w:shd w:val="clear" w:color="auto" w:fill="FFFFFF"/>
          </w:rPr>
          <w:delText xml:space="preserve">a </w:delText>
        </w:r>
      </w:del>
      <w:r w:rsidRPr="00C2575F">
        <w:rPr>
          <w:rFonts w:ascii="Century Gothic" w:hAnsi="Century Gothic"/>
          <w:sz w:val="21"/>
          <w:szCs w:val="21"/>
          <w:shd w:val="clear" w:color="auto" w:fill="FFFFFF"/>
        </w:rPr>
        <w:t xml:space="preserve">Project manager for the transition of Asset and Resources Management </w:t>
      </w:r>
      <w:r w:rsidRPr="00C2575F">
        <w:rPr>
          <w:rFonts w:ascii="Century Gothic" w:hAnsi="Century Gothic"/>
          <w:sz w:val="21"/>
          <w:szCs w:val="21"/>
          <w:shd w:val="clear" w:color="auto" w:fill="FFFFFF"/>
        </w:rPr>
        <w:lastRenderedPageBreak/>
        <w:t>Company Limited and other subsidiaries from Nigerian GAAP to IFRS in 2012/13</w:t>
      </w:r>
      <w:ins w:id="278" w:author="Jennifer Agbasi" w:date="2018-10-11T14:44:00Z">
        <w:r w:rsidR="00F656CA">
          <w:rPr>
            <w:rFonts w:ascii="Century Gothic" w:hAnsi="Century Gothic"/>
            <w:sz w:val="21"/>
            <w:szCs w:val="21"/>
            <w:shd w:val="clear" w:color="auto" w:fill="FFFFFF"/>
          </w:rPr>
          <w:t>, in addition to</w:t>
        </w:r>
      </w:ins>
      <w:del w:id="279" w:author="Jennifer Agbasi" w:date="2018-10-11T14:44:00Z">
        <w:r w:rsidRPr="00C2575F" w:rsidDel="00F656CA">
          <w:rPr>
            <w:rFonts w:ascii="Century Gothic" w:hAnsi="Century Gothic"/>
            <w:sz w:val="21"/>
            <w:szCs w:val="21"/>
            <w:shd w:val="clear" w:color="auto" w:fill="FFFFFF"/>
          </w:rPr>
          <w:delText xml:space="preserve">. Also </w:delText>
        </w:r>
      </w:del>
      <w:r w:rsidRPr="00C2575F">
        <w:rPr>
          <w:rFonts w:ascii="Century Gothic" w:hAnsi="Century Gothic"/>
          <w:sz w:val="21"/>
          <w:szCs w:val="21"/>
          <w:shd w:val="clear" w:color="auto" w:fill="FFFFFF"/>
        </w:rPr>
        <w:t>coordinat</w:t>
      </w:r>
      <w:ins w:id="280" w:author="Jennifer Agbasi" w:date="2018-10-11T14:44:00Z">
        <w:r w:rsidR="00F656CA">
          <w:rPr>
            <w:rFonts w:ascii="Century Gothic" w:hAnsi="Century Gothic"/>
            <w:sz w:val="21"/>
            <w:szCs w:val="21"/>
            <w:shd w:val="clear" w:color="auto" w:fill="FFFFFF"/>
          </w:rPr>
          <w:t>ing</w:t>
        </w:r>
      </w:ins>
      <w:del w:id="281" w:author="Jennifer Agbasi" w:date="2018-10-11T14:44:00Z">
        <w:r w:rsidRPr="00C2575F" w:rsidDel="00F656CA">
          <w:rPr>
            <w:rFonts w:ascii="Century Gothic" w:hAnsi="Century Gothic"/>
            <w:sz w:val="21"/>
            <w:szCs w:val="21"/>
            <w:shd w:val="clear" w:color="auto" w:fill="FFFFFF"/>
          </w:rPr>
          <w:delText>ed</w:delText>
        </w:r>
      </w:del>
      <w:r w:rsidRPr="00C2575F">
        <w:rPr>
          <w:rFonts w:ascii="Century Gothic" w:hAnsi="Century Gothic"/>
          <w:sz w:val="21"/>
          <w:szCs w:val="21"/>
          <w:shd w:val="clear" w:color="auto" w:fill="FFFFFF"/>
        </w:rPr>
        <w:t xml:space="preserve"> the migration exercise from Oracle Financials R11i to R12i effective 1 March 2013.</w:t>
      </w:r>
    </w:p>
    <w:p w:rsidR="00F656CA" w:rsidRDefault="00F656CA">
      <w:pPr>
        <w:rPr>
          <w:ins w:id="282" w:author="Jennifer Agbasi" w:date="2018-10-11T14:46:00Z"/>
          <w:rFonts w:ascii="Century Gothic" w:eastAsia="Times New Roman" w:hAnsi="Century Gothic" w:cs="Helvetica"/>
          <w:color w:val="333333"/>
          <w:sz w:val="36"/>
          <w:szCs w:val="36"/>
          <w:lang w:eastAsia="en-GB"/>
        </w:rPr>
      </w:pPr>
      <w:ins w:id="283" w:author="Jennifer Agbasi" w:date="2018-10-11T14:46:00Z">
        <w:r>
          <w:rPr>
            <w:rFonts w:ascii="Century Gothic" w:eastAsia="Times New Roman" w:hAnsi="Century Gothic" w:cs="Helvetica"/>
            <w:color w:val="333333"/>
            <w:sz w:val="36"/>
            <w:szCs w:val="36"/>
            <w:lang w:eastAsia="en-GB"/>
          </w:rPr>
          <w:br w:type="page"/>
        </w:r>
      </w:ins>
    </w:p>
    <w:p w:rsidR="005814A8" w:rsidRPr="00E85FFD" w:rsidRDefault="001F0F60" w:rsidP="003C36B2">
      <w:pPr>
        <w:shd w:val="clear" w:color="auto" w:fill="FFFFFF"/>
        <w:spacing w:before="300" w:after="150" w:line="360" w:lineRule="auto"/>
        <w:jc w:val="both"/>
        <w:outlineLvl w:val="2"/>
        <w:rPr>
          <w:rFonts w:ascii="Century Gothic" w:eastAsia="Times New Roman" w:hAnsi="Century Gothic" w:cs="Helvetica"/>
          <w:color w:val="333333"/>
          <w:sz w:val="36"/>
          <w:szCs w:val="36"/>
          <w:lang w:eastAsia="en-GB"/>
        </w:rPr>
        <w:pPrChange w:id="284" w:author="Jennifer Agbasi" w:date="2018-10-11T11:17:00Z">
          <w:pPr>
            <w:shd w:val="clear" w:color="auto" w:fill="FFFFFF"/>
            <w:spacing w:before="300" w:after="150" w:line="240" w:lineRule="auto"/>
            <w:jc w:val="both"/>
            <w:outlineLvl w:val="2"/>
          </w:pPr>
        </w:pPrChange>
      </w:pPr>
      <w:r>
        <w:rPr>
          <w:rFonts w:ascii="Century Gothic" w:eastAsia="Times New Roman" w:hAnsi="Century Gothic" w:cs="Helvetica"/>
          <w:color w:val="333333"/>
          <w:sz w:val="36"/>
          <w:szCs w:val="36"/>
          <w:lang w:eastAsia="en-GB"/>
        </w:rPr>
        <w:lastRenderedPageBreak/>
        <w:t xml:space="preserve">MR. </w:t>
      </w:r>
      <w:r w:rsidR="005814A8">
        <w:rPr>
          <w:rFonts w:ascii="Century Gothic" w:eastAsia="Times New Roman" w:hAnsi="Century Gothic" w:cs="Helvetica"/>
          <w:color w:val="333333"/>
          <w:sz w:val="36"/>
          <w:szCs w:val="36"/>
          <w:lang w:eastAsia="en-GB"/>
        </w:rPr>
        <w:t>JULIAN OKORIE</w:t>
      </w:r>
    </w:p>
    <w:p w:rsidR="005814A8" w:rsidRPr="00E85FFD" w:rsidRDefault="005814A8" w:rsidP="003C36B2">
      <w:pPr>
        <w:spacing w:line="360" w:lineRule="auto"/>
        <w:jc w:val="both"/>
        <w:rPr>
          <w:rFonts w:ascii="Century Gothic" w:hAnsi="Century Gothic"/>
        </w:rPr>
        <w:pPrChange w:id="285" w:author="Jennifer Agbasi" w:date="2018-10-11T11:17:00Z">
          <w:pPr>
            <w:jc w:val="both"/>
          </w:pPr>
        </w:pPrChange>
      </w:pPr>
      <w:r>
        <w:rPr>
          <w:rFonts w:ascii="Century Gothic" w:eastAsia="Times New Roman" w:hAnsi="Century Gothic" w:cs="Helvetica"/>
          <w:color w:val="333333"/>
          <w:sz w:val="27"/>
          <w:szCs w:val="27"/>
          <w:lang w:eastAsia="en-GB"/>
        </w:rPr>
        <w:t>Head</w:t>
      </w:r>
      <w:ins w:id="286" w:author="Jennifer Agbasi" w:date="2018-10-11T14:48:00Z">
        <w:r w:rsidR="00DD3026">
          <w:rPr>
            <w:rFonts w:ascii="Century Gothic" w:eastAsia="Times New Roman" w:hAnsi="Century Gothic" w:cs="Helvetica"/>
            <w:color w:val="333333"/>
            <w:sz w:val="27"/>
            <w:szCs w:val="27"/>
            <w:lang w:eastAsia="en-GB"/>
          </w:rPr>
          <w:t>,</w:t>
        </w:r>
      </w:ins>
      <w:r>
        <w:rPr>
          <w:rFonts w:ascii="Century Gothic" w:eastAsia="Times New Roman" w:hAnsi="Century Gothic" w:cs="Helvetica"/>
          <w:color w:val="333333"/>
          <w:sz w:val="27"/>
          <w:szCs w:val="27"/>
          <w:lang w:eastAsia="en-GB"/>
        </w:rPr>
        <w:t xml:space="preserve"> Human Resources and Administration</w:t>
      </w:r>
    </w:p>
    <w:p w:rsidR="001F0F60" w:rsidRPr="00C2575F" w:rsidRDefault="00DD3026" w:rsidP="003C36B2">
      <w:pPr>
        <w:spacing w:line="360" w:lineRule="auto"/>
        <w:jc w:val="both"/>
        <w:rPr>
          <w:rFonts w:ascii="Century Gothic" w:hAnsi="Century Gothic"/>
          <w:sz w:val="21"/>
          <w:szCs w:val="21"/>
        </w:rPr>
        <w:pPrChange w:id="287" w:author="Jennifer Agbasi" w:date="2018-10-11T11:17:00Z">
          <w:pPr>
            <w:jc w:val="both"/>
          </w:pPr>
        </w:pPrChange>
      </w:pPr>
      <w:ins w:id="288" w:author="Jennifer Agbasi" w:date="2018-10-11T14:54:00Z">
        <w:r>
          <w:rPr>
            <w:rFonts w:ascii="Century Gothic" w:eastAsiaTheme="minorEastAsia" w:hAnsi="Century Gothic"/>
            <w:color w:val="000000" w:themeColor="text1"/>
            <w:kern w:val="24"/>
            <w:sz w:val="21"/>
            <w:szCs w:val="21"/>
          </w:rPr>
          <w:t xml:space="preserve">Mr. </w:t>
        </w:r>
      </w:ins>
      <w:r w:rsidR="001F0F60" w:rsidRPr="001F0F60">
        <w:rPr>
          <w:rFonts w:ascii="Century Gothic" w:eastAsiaTheme="minorEastAsia" w:hAnsi="Century Gothic"/>
          <w:color w:val="000000" w:themeColor="text1"/>
          <w:kern w:val="24"/>
          <w:sz w:val="21"/>
          <w:szCs w:val="21"/>
        </w:rPr>
        <w:t>Julian Okorie</w:t>
      </w:r>
      <w:r w:rsidR="001F0F60" w:rsidRPr="00C2575F">
        <w:rPr>
          <w:rFonts w:ascii="Century Gothic" w:eastAsiaTheme="minorEastAsia" w:hAnsi="Century Gothic"/>
          <w:b/>
          <w:color w:val="000000" w:themeColor="text1"/>
          <w:kern w:val="24"/>
          <w:sz w:val="21"/>
          <w:szCs w:val="21"/>
        </w:rPr>
        <w:t xml:space="preserve"> </w:t>
      </w:r>
      <w:r w:rsidR="001F0F60" w:rsidRPr="00C2575F">
        <w:rPr>
          <w:rFonts w:ascii="Century Gothic" w:hAnsi="Century Gothic" w:cs="Times New Roman"/>
          <w:sz w:val="21"/>
          <w:szCs w:val="21"/>
        </w:rPr>
        <w:t xml:space="preserve">has </w:t>
      </w:r>
      <w:ins w:id="289" w:author="Jennifer Agbasi" w:date="2018-10-11T14:50:00Z">
        <w:r>
          <w:rPr>
            <w:rFonts w:ascii="Century Gothic" w:hAnsi="Century Gothic" w:cs="Times New Roman"/>
            <w:sz w:val="21"/>
            <w:szCs w:val="21"/>
          </w:rPr>
          <w:t xml:space="preserve">a </w:t>
        </w:r>
      </w:ins>
      <w:r w:rsidR="001F0F60" w:rsidRPr="00C2575F">
        <w:rPr>
          <w:rFonts w:ascii="Century Gothic" w:hAnsi="Century Gothic" w:cs="Times New Roman"/>
          <w:sz w:val="21"/>
          <w:szCs w:val="21"/>
        </w:rPr>
        <w:t>Higher National Diploma in Accountancy (HND), Akanu Ibiam Federal Poly, Unwana Afikpo. Post Graduate Diploma in Financial Management (PGDFM) and Master of Business Administration (MBA), Abubakar Tafawa Balewa University, Bauchi</w:t>
      </w:r>
      <w:ins w:id="290" w:author="Jennifer Agbasi" w:date="2018-10-11T14:49:00Z">
        <w:r>
          <w:rPr>
            <w:rFonts w:ascii="Century Gothic" w:hAnsi="Century Gothic"/>
            <w:sz w:val="21"/>
            <w:szCs w:val="21"/>
          </w:rPr>
          <w:t xml:space="preserve"> and an</w:t>
        </w:r>
      </w:ins>
      <w:del w:id="291" w:author="Jennifer Agbasi" w:date="2018-10-11T14:49:00Z">
        <w:r w:rsidR="001F0F60" w:rsidRPr="00C2575F" w:rsidDel="00DD3026">
          <w:rPr>
            <w:rFonts w:ascii="Century Gothic" w:hAnsi="Century Gothic" w:cs="Times New Roman"/>
            <w:sz w:val="21"/>
            <w:szCs w:val="21"/>
          </w:rPr>
          <w:delText xml:space="preserve">. </w:delText>
        </w:r>
        <w:r w:rsidR="001F0F60" w:rsidRPr="00C2575F" w:rsidDel="00DD3026">
          <w:rPr>
            <w:rFonts w:ascii="Century Gothic" w:hAnsi="Century Gothic"/>
            <w:sz w:val="21"/>
            <w:szCs w:val="21"/>
          </w:rPr>
          <w:delText>An</w:delText>
        </w:r>
        <w:r w:rsidR="001F0F60" w:rsidRPr="00C2575F" w:rsidDel="00DD3026">
          <w:rPr>
            <w:rFonts w:ascii="Century Gothic" w:eastAsiaTheme="minorEastAsia" w:hAnsi="Century Gothic"/>
            <w:b/>
            <w:color w:val="000000" w:themeColor="text1"/>
            <w:kern w:val="24"/>
            <w:sz w:val="21"/>
            <w:szCs w:val="21"/>
          </w:rPr>
          <w:delText xml:space="preserve"> </w:delText>
        </w:r>
      </w:del>
      <w:r w:rsidR="001F0F60" w:rsidRPr="00C2575F">
        <w:rPr>
          <w:rFonts w:ascii="Century Gothic" w:hAnsi="Century Gothic" w:cs="Times New Roman"/>
          <w:sz w:val="21"/>
          <w:szCs w:val="21"/>
        </w:rPr>
        <w:t>MSC, Human Resource Management, Rorbert Gordon University Aberdeen, UK</w:t>
      </w:r>
      <w:ins w:id="292" w:author="Jennifer Agbasi" w:date="2018-10-11T14:49:00Z">
        <w:r>
          <w:rPr>
            <w:rFonts w:ascii="Century Gothic" w:hAnsi="Century Gothic" w:cs="Times New Roman"/>
            <w:sz w:val="21"/>
            <w:szCs w:val="21"/>
          </w:rPr>
          <w:t>.</w:t>
        </w:r>
      </w:ins>
    </w:p>
    <w:p w:rsidR="001F0F60" w:rsidRPr="00C2575F" w:rsidRDefault="001F0F60" w:rsidP="003C36B2">
      <w:pPr>
        <w:pStyle w:val="NormalWeb"/>
        <w:spacing w:after="0" w:line="360" w:lineRule="auto"/>
        <w:jc w:val="both"/>
        <w:rPr>
          <w:rFonts w:ascii="Century Gothic" w:eastAsiaTheme="minorEastAsia" w:hAnsi="Century Gothic" w:cstheme="minorBidi"/>
          <w:color w:val="000000" w:themeColor="text1"/>
          <w:kern w:val="24"/>
          <w:sz w:val="21"/>
          <w:szCs w:val="21"/>
        </w:rPr>
        <w:pPrChange w:id="293" w:author="Jennifer Agbasi" w:date="2018-10-11T11:17:00Z">
          <w:pPr>
            <w:pStyle w:val="NormalWeb"/>
            <w:spacing w:after="0"/>
            <w:jc w:val="both"/>
          </w:pPr>
        </w:pPrChange>
      </w:pPr>
      <w:del w:id="294" w:author="Jennifer Agbasi" w:date="2018-10-11T14:54:00Z">
        <w:r w:rsidRPr="00C2575F" w:rsidDel="00DD3026">
          <w:rPr>
            <w:rFonts w:ascii="Century Gothic" w:eastAsiaTheme="minorEastAsia" w:hAnsi="Century Gothic" w:cstheme="minorBidi"/>
            <w:color w:val="000000" w:themeColor="text1"/>
            <w:kern w:val="24"/>
            <w:sz w:val="21"/>
            <w:szCs w:val="21"/>
          </w:rPr>
          <w:delText xml:space="preserve">He  </w:delText>
        </w:r>
      </w:del>
      <w:ins w:id="295" w:author="Jennifer Agbasi" w:date="2018-10-11T14:54:00Z">
        <w:r w:rsidR="00DD3026">
          <w:rPr>
            <w:rFonts w:ascii="Century Gothic" w:eastAsiaTheme="minorEastAsia" w:hAnsi="Century Gothic" w:cstheme="minorBidi"/>
            <w:color w:val="000000" w:themeColor="text1"/>
            <w:kern w:val="24"/>
            <w:sz w:val="21"/>
            <w:szCs w:val="21"/>
          </w:rPr>
          <w:t>Mr. Okorie</w:t>
        </w:r>
        <w:r w:rsidR="00DD3026" w:rsidRPr="00C2575F">
          <w:rPr>
            <w:rFonts w:ascii="Century Gothic" w:eastAsiaTheme="minorEastAsia" w:hAnsi="Century Gothic" w:cstheme="minorBidi"/>
            <w:color w:val="000000" w:themeColor="text1"/>
            <w:kern w:val="24"/>
            <w:sz w:val="21"/>
            <w:szCs w:val="21"/>
          </w:rPr>
          <w:t xml:space="preserve">  </w:t>
        </w:r>
      </w:ins>
      <w:r w:rsidRPr="00C2575F">
        <w:rPr>
          <w:rFonts w:ascii="Century Gothic" w:eastAsiaTheme="minorEastAsia" w:hAnsi="Century Gothic" w:cstheme="minorBidi"/>
          <w:color w:val="000000" w:themeColor="text1"/>
          <w:kern w:val="24"/>
          <w:sz w:val="21"/>
          <w:szCs w:val="21"/>
        </w:rPr>
        <w:t xml:space="preserve">is a Senior  Human  Resources  Professional  with over 20  years  of  comprehensive Human  Resource  Management experience including  organization  development,  high  performing  talent  acquisition  and  management,  human  resource transformation,  change  management,  labor  relations,  and  benefits  administration. </w:t>
      </w:r>
    </w:p>
    <w:p w:rsidR="001F0F60" w:rsidRPr="00C2575F" w:rsidRDefault="001F0F60" w:rsidP="003C36B2">
      <w:pPr>
        <w:pStyle w:val="NormalWeb"/>
        <w:spacing w:after="0" w:line="360" w:lineRule="auto"/>
        <w:jc w:val="both"/>
        <w:rPr>
          <w:rFonts w:ascii="Century Gothic" w:hAnsi="Century Gothic"/>
          <w:sz w:val="21"/>
          <w:szCs w:val="21"/>
        </w:rPr>
        <w:pPrChange w:id="296" w:author="Jennifer Agbasi" w:date="2018-10-11T11:17:00Z">
          <w:pPr>
            <w:pStyle w:val="NormalWeb"/>
            <w:spacing w:after="0"/>
            <w:jc w:val="both"/>
          </w:pPr>
        </w:pPrChange>
      </w:pPr>
    </w:p>
    <w:p w:rsidR="001F0F60" w:rsidRPr="00C2575F" w:rsidRDefault="001F0F60" w:rsidP="003C36B2">
      <w:pPr>
        <w:pStyle w:val="NormalWeb"/>
        <w:spacing w:after="0" w:line="360" w:lineRule="auto"/>
        <w:jc w:val="both"/>
        <w:rPr>
          <w:rFonts w:ascii="Century Gothic" w:eastAsiaTheme="minorEastAsia" w:hAnsi="Century Gothic" w:cstheme="minorBidi"/>
          <w:color w:val="000000" w:themeColor="text1"/>
          <w:kern w:val="24"/>
          <w:sz w:val="21"/>
          <w:szCs w:val="21"/>
        </w:rPr>
        <w:pPrChange w:id="297" w:author="Jennifer Agbasi" w:date="2018-10-11T11:17:00Z">
          <w:pPr>
            <w:pStyle w:val="NormalWeb"/>
            <w:spacing w:after="0"/>
            <w:jc w:val="both"/>
          </w:pPr>
        </w:pPrChange>
      </w:pPr>
      <w:r w:rsidRPr="00C2575F">
        <w:rPr>
          <w:rFonts w:ascii="Century Gothic" w:eastAsiaTheme="minorEastAsia" w:hAnsi="Century Gothic" w:cstheme="minorBidi"/>
          <w:color w:val="000000" w:themeColor="text1"/>
          <w:kern w:val="24"/>
          <w:sz w:val="21"/>
          <w:szCs w:val="21"/>
        </w:rPr>
        <w:t>He has a proven  experience  in collaborating with senior management to conduct Human Resources strategic planning in order to support  and further  corporate  goals and has demonstrated  experiences  in  initiating  cost  containment  strategies  resulting  in significant  savings.  He has also developed  and  executed  Human  Resources  transformation  initiatives  that  motivate</w:t>
      </w:r>
      <w:del w:id="298" w:author="Jennifer Agbasi" w:date="2018-10-11T14:51:00Z">
        <w:r w:rsidRPr="00C2575F" w:rsidDel="00DD3026">
          <w:rPr>
            <w:rFonts w:ascii="Century Gothic" w:eastAsiaTheme="minorEastAsia" w:hAnsi="Century Gothic" w:cstheme="minorBidi"/>
            <w:color w:val="000000" w:themeColor="text1"/>
            <w:kern w:val="24"/>
            <w:sz w:val="21"/>
            <w:szCs w:val="21"/>
          </w:rPr>
          <w:delText>s</w:delText>
        </w:r>
      </w:del>
      <w:r w:rsidRPr="00C2575F">
        <w:rPr>
          <w:rFonts w:ascii="Century Gothic" w:eastAsiaTheme="minorEastAsia" w:hAnsi="Century Gothic" w:cstheme="minorBidi"/>
          <w:color w:val="000000" w:themeColor="text1"/>
          <w:kern w:val="24"/>
          <w:sz w:val="21"/>
          <w:szCs w:val="21"/>
        </w:rPr>
        <w:t xml:space="preserve">  teams individually and collectively to achieve and exceed corporate targets.  Julian has a proven track record in driving corporate performance though effective organizational development strategies. </w:t>
      </w:r>
    </w:p>
    <w:p w:rsidR="001F0F60" w:rsidRPr="00C2575F" w:rsidRDefault="001F0F60" w:rsidP="003C36B2">
      <w:pPr>
        <w:pStyle w:val="NormalWeb"/>
        <w:spacing w:after="0" w:line="360" w:lineRule="auto"/>
        <w:jc w:val="both"/>
        <w:rPr>
          <w:rFonts w:ascii="Century Gothic" w:hAnsi="Century Gothic"/>
          <w:sz w:val="21"/>
          <w:szCs w:val="21"/>
        </w:rPr>
        <w:pPrChange w:id="299" w:author="Jennifer Agbasi" w:date="2018-10-11T11:17:00Z">
          <w:pPr>
            <w:pStyle w:val="NormalWeb"/>
            <w:spacing w:after="0"/>
            <w:jc w:val="both"/>
          </w:pPr>
        </w:pPrChange>
      </w:pPr>
    </w:p>
    <w:p w:rsidR="005814A8" w:rsidRDefault="001F0F60" w:rsidP="003C36B2">
      <w:pPr>
        <w:spacing w:line="360" w:lineRule="auto"/>
        <w:jc w:val="both"/>
        <w:rPr>
          <w:rFonts w:ascii="Century Gothic" w:hAnsi="Century Gothic" w:cs="Times New Roman"/>
          <w:sz w:val="21"/>
          <w:szCs w:val="21"/>
          <w:lang w:val="en-US"/>
        </w:rPr>
        <w:pPrChange w:id="300" w:author="Jennifer Agbasi" w:date="2018-10-11T11:17:00Z">
          <w:pPr>
            <w:jc w:val="both"/>
          </w:pPr>
        </w:pPrChange>
      </w:pPr>
      <w:r w:rsidRPr="00C2575F">
        <w:rPr>
          <w:rFonts w:ascii="Century Gothic" w:eastAsiaTheme="minorEastAsia" w:hAnsi="Century Gothic"/>
          <w:color w:val="000000" w:themeColor="text1"/>
          <w:kern w:val="24"/>
          <w:sz w:val="21"/>
          <w:szCs w:val="21"/>
        </w:rPr>
        <w:t>Certified Global Professional in Human Resource Management, GPHR (HRCI), Certified Senior Professional in Human Resources – International, SPHRi (HRCI),  SHRM Senior Certified Professional, SHRM-SCP, Licensed Human Resource Professional HRPL (CIPM), Full Member, Chartered Institute Of Personnel Management of Nigeria (MCIPMN), Associate Member, Nigeria Institute of Management -Chartered (AMNIM), Professional Member, Society for Human Resource Management, USA (SHRM), Member, Chartered Institute of Personnel Development, UK (CIPD), Member, Nigerian Institute for Training and Development (NITAD).</w:t>
      </w:r>
    </w:p>
    <w:p w:rsidR="00DD3026" w:rsidRDefault="00DD3026">
      <w:pPr>
        <w:rPr>
          <w:ins w:id="301" w:author="Jennifer Agbasi" w:date="2018-10-11T14:52:00Z"/>
          <w:rFonts w:ascii="Century Gothic" w:eastAsia="Times New Roman" w:hAnsi="Century Gothic" w:cs="Helvetica"/>
          <w:color w:val="333333"/>
          <w:sz w:val="36"/>
          <w:szCs w:val="36"/>
          <w:lang w:eastAsia="en-GB"/>
        </w:rPr>
      </w:pPr>
      <w:ins w:id="302" w:author="Jennifer Agbasi" w:date="2018-10-11T14:52:00Z">
        <w:r>
          <w:rPr>
            <w:rFonts w:ascii="Century Gothic" w:eastAsia="Times New Roman" w:hAnsi="Century Gothic" w:cs="Helvetica"/>
            <w:color w:val="333333"/>
            <w:sz w:val="36"/>
            <w:szCs w:val="36"/>
            <w:lang w:eastAsia="en-GB"/>
          </w:rPr>
          <w:br w:type="page"/>
        </w:r>
      </w:ins>
    </w:p>
    <w:p w:rsidR="007C2CBF" w:rsidRPr="00E85FFD" w:rsidRDefault="001F0F60" w:rsidP="003C36B2">
      <w:pPr>
        <w:shd w:val="clear" w:color="auto" w:fill="FFFFFF"/>
        <w:spacing w:before="300" w:after="150" w:line="360" w:lineRule="auto"/>
        <w:jc w:val="both"/>
        <w:outlineLvl w:val="2"/>
        <w:rPr>
          <w:rFonts w:ascii="Century Gothic" w:eastAsia="Times New Roman" w:hAnsi="Century Gothic" w:cs="Helvetica"/>
          <w:color w:val="333333"/>
          <w:sz w:val="36"/>
          <w:szCs w:val="36"/>
          <w:lang w:eastAsia="en-GB"/>
        </w:rPr>
        <w:pPrChange w:id="303" w:author="Jennifer Agbasi" w:date="2018-10-11T11:17:00Z">
          <w:pPr>
            <w:shd w:val="clear" w:color="auto" w:fill="FFFFFF"/>
            <w:spacing w:before="300" w:after="150" w:line="240" w:lineRule="auto"/>
            <w:jc w:val="both"/>
            <w:outlineLvl w:val="2"/>
          </w:pPr>
        </w:pPrChange>
      </w:pPr>
      <w:r>
        <w:rPr>
          <w:rFonts w:ascii="Century Gothic" w:eastAsia="Times New Roman" w:hAnsi="Century Gothic" w:cs="Helvetica"/>
          <w:color w:val="333333"/>
          <w:sz w:val="36"/>
          <w:szCs w:val="36"/>
          <w:lang w:eastAsia="en-GB"/>
        </w:rPr>
        <w:lastRenderedPageBreak/>
        <w:t xml:space="preserve">MR. </w:t>
      </w:r>
      <w:r w:rsidR="007C2CBF">
        <w:rPr>
          <w:rFonts w:ascii="Century Gothic" w:eastAsia="Times New Roman" w:hAnsi="Century Gothic" w:cs="Helvetica"/>
          <w:color w:val="333333"/>
          <w:sz w:val="36"/>
          <w:szCs w:val="36"/>
          <w:lang w:eastAsia="en-GB"/>
        </w:rPr>
        <w:t>STANLEY ANETOH</w:t>
      </w:r>
    </w:p>
    <w:p w:rsidR="007C2CBF" w:rsidRPr="00E85FFD" w:rsidRDefault="007C2CBF" w:rsidP="003C36B2">
      <w:pPr>
        <w:spacing w:line="360" w:lineRule="auto"/>
        <w:jc w:val="both"/>
        <w:rPr>
          <w:rFonts w:ascii="Century Gothic" w:hAnsi="Century Gothic"/>
        </w:rPr>
        <w:pPrChange w:id="304" w:author="Jennifer Agbasi" w:date="2018-10-11T11:17:00Z">
          <w:pPr>
            <w:jc w:val="both"/>
          </w:pPr>
        </w:pPrChange>
      </w:pPr>
      <w:r>
        <w:rPr>
          <w:rFonts w:ascii="Century Gothic" w:eastAsia="Times New Roman" w:hAnsi="Century Gothic" w:cs="Helvetica"/>
          <w:color w:val="333333"/>
          <w:sz w:val="27"/>
          <w:szCs w:val="27"/>
          <w:lang w:eastAsia="en-GB"/>
        </w:rPr>
        <w:t>Head Digital Solutions</w:t>
      </w:r>
    </w:p>
    <w:p w:rsidR="007C2CBF" w:rsidRDefault="00DD3026" w:rsidP="003C36B2">
      <w:pPr>
        <w:spacing w:line="360" w:lineRule="auto"/>
        <w:jc w:val="both"/>
        <w:rPr>
          <w:rFonts w:ascii="Century Gothic" w:hAnsi="Century Gothic"/>
          <w:sz w:val="21"/>
          <w:szCs w:val="21"/>
        </w:rPr>
        <w:pPrChange w:id="305" w:author="Jennifer Agbasi" w:date="2018-10-11T11:17:00Z">
          <w:pPr>
            <w:jc w:val="both"/>
          </w:pPr>
        </w:pPrChange>
      </w:pPr>
      <w:ins w:id="306" w:author="Jennifer Agbasi" w:date="2018-10-11T14:53:00Z">
        <w:r>
          <w:rPr>
            <w:rFonts w:ascii="Century Gothic" w:eastAsia="Times New Roman" w:hAnsi="Century Gothic" w:cs="Helvetica"/>
            <w:color w:val="333333"/>
            <w:sz w:val="21"/>
            <w:szCs w:val="21"/>
            <w:lang w:eastAsia="en-GB"/>
          </w:rPr>
          <w:t xml:space="preserve">Mr. </w:t>
        </w:r>
      </w:ins>
      <w:r w:rsidR="007C2CBF">
        <w:rPr>
          <w:rFonts w:ascii="Century Gothic" w:eastAsia="Times New Roman" w:hAnsi="Century Gothic" w:cs="Helvetica"/>
          <w:color w:val="333333"/>
          <w:sz w:val="21"/>
          <w:szCs w:val="21"/>
          <w:lang w:eastAsia="en-GB"/>
        </w:rPr>
        <w:t>Stanley Anetoh</w:t>
      </w:r>
      <w:r w:rsidR="007C2CBF" w:rsidRPr="00E85FFD">
        <w:rPr>
          <w:rFonts w:ascii="Century Gothic" w:eastAsia="Times New Roman" w:hAnsi="Century Gothic" w:cs="Helvetica"/>
          <w:color w:val="333333"/>
          <w:sz w:val="21"/>
          <w:szCs w:val="21"/>
          <w:lang w:eastAsia="en-GB"/>
        </w:rPr>
        <w:t xml:space="preserve"> </w:t>
      </w:r>
      <w:del w:id="307" w:author="Jennifer Agbasi" w:date="2018-10-11T14:53:00Z">
        <w:r w:rsidR="007C2CBF" w:rsidRPr="00E85FFD" w:rsidDel="00DD3026">
          <w:rPr>
            <w:rFonts w:ascii="Century Gothic" w:eastAsia="Times New Roman" w:hAnsi="Century Gothic" w:cs="Helvetica"/>
            <w:color w:val="333333"/>
            <w:sz w:val="21"/>
            <w:szCs w:val="21"/>
            <w:lang w:eastAsia="en-GB"/>
          </w:rPr>
          <w:delText xml:space="preserve">is the </w:delText>
        </w:r>
        <w:r w:rsidR="007C2CBF" w:rsidDel="00DD3026">
          <w:rPr>
            <w:rFonts w:ascii="Century Gothic" w:eastAsia="Times New Roman" w:hAnsi="Century Gothic" w:cs="Helvetica"/>
            <w:color w:val="333333"/>
            <w:sz w:val="21"/>
            <w:szCs w:val="21"/>
            <w:lang w:eastAsia="en-GB"/>
          </w:rPr>
          <w:delText>Head Digital Solutions</w:delText>
        </w:r>
        <w:r w:rsidR="007C2CBF" w:rsidRPr="00E85FFD" w:rsidDel="00DD3026">
          <w:rPr>
            <w:rFonts w:ascii="Century Gothic" w:eastAsia="Times New Roman" w:hAnsi="Century Gothic" w:cs="Helvetica"/>
            <w:color w:val="333333"/>
            <w:sz w:val="21"/>
            <w:szCs w:val="21"/>
            <w:lang w:eastAsia="en-GB"/>
          </w:rPr>
          <w:delText xml:space="preserve"> for SecureID Limited</w:delText>
        </w:r>
        <w:r w:rsidR="00CC3246" w:rsidDel="00DD3026">
          <w:rPr>
            <w:rFonts w:ascii="Century Gothic" w:eastAsia="Times New Roman" w:hAnsi="Century Gothic" w:cs="Helvetica"/>
            <w:color w:val="333333"/>
            <w:sz w:val="21"/>
            <w:szCs w:val="21"/>
            <w:lang w:eastAsia="en-GB"/>
          </w:rPr>
          <w:delText>, a holder of</w:delText>
        </w:r>
      </w:del>
      <w:ins w:id="308" w:author="Jennifer Agbasi" w:date="2018-10-11T14:53:00Z">
        <w:r>
          <w:rPr>
            <w:rFonts w:ascii="Century Gothic" w:eastAsia="Times New Roman" w:hAnsi="Century Gothic" w:cs="Helvetica"/>
            <w:color w:val="333333"/>
            <w:sz w:val="21"/>
            <w:szCs w:val="21"/>
            <w:lang w:eastAsia="en-GB"/>
          </w:rPr>
          <w:t>holds a</w:t>
        </w:r>
      </w:ins>
      <w:r w:rsidR="00CC3246">
        <w:rPr>
          <w:rFonts w:ascii="Century Gothic" w:eastAsia="Times New Roman" w:hAnsi="Century Gothic" w:cs="Helvetica"/>
          <w:color w:val="333333"/>
          <w:sz w:val="21"/>
          <w:szCs w:val="21"/>
          <w:lang w:eastAsia="en-GB"/>
        </w:rPr>
        <w:t xml:space="preserve"> </w:t>
      </w:r>
      <w:r w:rsidR="00CC3246" w:rsidRPr="007C2CBF">
        <w:rPr>
          <w:rFonts w:ascii="Century Gothic" w:hAnsi="Century Gothic"/>
          <w:sz w:val="21"/>
          <w:szCs w:val="21"/>
        </w:rPr>
        <w:t xml:space="preserve">B.Eng </w:t>
      </w:r>
      <w:ins w:id="309" w:author="Jennifer Agbasi" w:date="2018-10-11T14:53:00Z">
        <w:r>
          <w:rPr>
            <w:rFonts w:ascii="Century Gothic" w:hAnsi="Century Gothic"/>
            <w:sz w:val="21"/>
            <w:szCs w:val="21"/>
          </w:rPr>
          <w:t xml:space="preserve">in </w:t>
        </w:r>
      </w:ins>
      <w:r w:rsidR="00CC3246" w:rsidRPr="007C2CBF">
        <w:rPr>
          <w:rFonts w:ascii="Century Gothic" w:hAnsi="Century Gothic"/>
          <w:sz w:val="21"/>
          <w:szCs w:val="21"/>
        </w:rPr>
        <w:t>Electronics &amp; Computer Engineering</w:t>
      </w:r>
      <w:r w:rsidR="00CC3246">
        <w:rPr>
          <w:rFonts w:ascii="Century Gothic" w:hAnsi="Century Gothic"/>
          <w:sz w:val="21"/>
          <w:szCs w:val="21"/>
        </w:rPr>
        <w:t xml:space="preserve"> from</w:t>
      </w:r>
      <w:r w:rsidR="00CC3246" w:rsidRPr="007C2CBF">
        <w:rPr>
          <w:rFonts w:ascii="Century Gothic" w:hAnsi="Century Gothic"/>
          <w:sz w:val="21"/>
          <w:szCs w:val="21"/>
        </w:rPr>
        <w:t xml:space="preserve"> Nnamdi Azikiwe University</w:t>
      </w:r>
      <w:r w:rsidR="00CC3246">
        <w:rPr>
          <w:rFonts w:ascii="Century Gothic" w:hAnsi="Century Gothic"/>
          <w:sz w:val="21"/>
          <w:szCs w:val="21"/>
        </w:rPr>
        <w:t>.</w:t>
      </w:r>
    </w:p>
    <w:p w:rsidR="007D05DA" w:rsidRDefault="00CC3246" w:rsidP="003C36B2">
      <w:pPr>
        <w:spacing w:line="360" w:lineRule="auto"/>
        <w:jc w:val="both"/>
        <w:rPr>
          <w:ins w:id="310" w:author="Jennifer Agbasi" w:date="2018-10-11T15:47:00Z"/>
          <w:rFonts w:ascii="Century Gothic" w:hAnsi="Century Gothic"/>
          <w:sz w:val="21"/>
          <w:szCs w:val="21"/>
        </w:rPr>
        <w:pPrChange w:id="311" w:author="Jennifer Agbasi" w:date="2018-10-11T11:17:00Z">
          <w:pPr>
            <w:jc w:val="both"/>
          </w:pPr>
        </w:pPrChange>
      </w:pPr>
      <w:del w:id="312" w:author="Jennifer Agbasi" w:date="2018-10-11T14:53:00Z">
        <w:r w:rsidDel="00DD3026">
          <w:rPr>
            <w:rFonts w:ascii="Century Gothic" w:hAnsi="Century Gothic"/>
            <w:sz w:val="21"/>
            <w:szCs w:val="21"/>
          </w:rPr>
          <w:delText xml:space="preserve">Stanley </w:delText>
        </w:r>
      </w:del>
      <w:ins w:id="313" w:author="Jennifer Agbasi" w:date="2018-10-11T14:53:00Z">
        <w:r w:rsidR="00DD3026">
          <w:rPr>
            <w:rFonts w:ascii="Century Gothic" w:hAnsi="Century Gothic"/>
            <w:sz w:val="21"/>
            <w:szCs w:val="21"/>
          </w:rPr>
          <w:t>Mr Anetoh</w:t>
        </w:r>
        <w:r w:rsidR="00DD3026">
          <w:rPr>
            <w:rFonts w:ascii="Century Gothic" w:hAnsi="Century Gothic"/>
            <w:sz w:val="21"/>
            <w:szCs w:val="21"/>
          </w:rPr>
          <w:t xml:space="preserve"> </w:t>
        </w:r>
      </w:ins>
      <w:r>
        <w:rPr>
          <w:rFonts w:ascii="Century Gothic" w:hAnsi="Century Gothic"/>
          <w:sz w:val="21"/>
          <w:szCs w:val="21"/>
        </w:rPr>
        <w:t>is an e</w:t>
      </w:r>
      <w:r w:rsidRPr="007C2CBF">
        <w:rPr>
          <w:rFonts w:ascii="Century Gothic" w:hAnsi="Century Gothic"/>
          <w:sz w:val="21"/>
          <w:szCs w:val="21"/>
        </w:rPr>
        <w:t xml:space="preserve">xperienced Senior Solutions Architect with a demonstrated history of working in the information technology and services industry. Skilled in Oracle Database, Biometrics, Business Processes, Cloud Computing, Infrastructure, interface systems, IOT, Custom software solutions, Databases, Data Warehousing, Java, and Pre-sales. </w:t>
      </w:r>
      <w:del w:id="314" w:author="Jennifer Agbasi" w:date="2018-10-11T15:25:00Z">
        <w:r w:rsidRPr="007C2CBF" w:rsidDel="00240345">
          <w:rPr>
            <w:rFonts w:ascii="Century Gothic" w:hAnsi="Century Gothic"/>
            <w:sz w:val="21"/>
            <w:szCs w:val="21"/>
          </w:rPr>
          <w:delText xml:space="preserve">Strong </w:delText>
        </w:r>
      </w:del>
      <w:ins w:id="315" w:author="Jennifer Agbasi" w:date="2018-10-11T15:25:00Z">
        <w:r w:rsidR="00240345">
          <w:rPr>
            <w:rFonts w:ascii="Century Gothic" w:hAnsi="Century Gothic"/>
            <w:sz w:val="21"/>
            <w:szCs w:val="21"/>
          </w:rPr>
          <w:t>A highly-skilled</w:t>
        </w:r>
        <w:r w:rsidR="00240345" w:rsidRPr="007C2CBF">
          <w:rPr>
            <w:rFonts w:ascii="Century Gothic" w:hAnsi="Century Gothic"/>
            <w:sz w:val="21"/>
            <w:szCs w:val="21"/>
          </w:rPr>
          <w:t xml:space="preserve"> </w:t>
        </w:r>
      </w:ins>
      <w:r w:rsidRPr="007C2CBF">
        <w:rPr>
          <w:rFonts w:ascii="Century Gothic" w:hAnsi="Century Gothic"/>
          <w:sz w:val="21"/>
          <w:szCs w:val="21"/>
        </w:rPr>
        <w:t xml:space="preserve">professional with skills in designing,  packaging,  </w:t>
      </w:r>
      <w:ins w:id="316" w:author="Jennifer Agbasi" w:date="2018-10-11T15:27:00Z">
        <w:r w:rsidR="00240345">
          <w:rPr>
            <w:rFonts w:ascii="Century Gothic" w:hAnsi="Century Gothic"/>
            <w:sz w:val="21"/>
            <w:szCs w:val="21"/>
          </w:rPr>
          <w:t>a</w:t>
        </w:r>
      </w:ins>
      <w:del w:id="317" w:author="Jennifer Agbasi" w:date="2018-10-11T15:27:00Z">
        <w:r w:rsidRPr="007C2CBF" w:rsidDel="00240345">
          <w:rPr>
            <w:rFonts w:ascii="Century Gothic" w:hAnsi="Century Gothic"/>
            <w:sz w:val="21"/>
            <w:szCs w:val="21"/>
          </w:rPr>
          <w:delText>A</w:delText>
        </w:r>
      </w:del>
      <w:r w:rsidRPr="007C2CBF">
        <w:rPr>
          <w:rFonts w:ascii="Century Gothic" w:hAnsi="Century Gothic"/>
          <w:sz w:val="21"/>
          <w:szCs w:val="21"/>
        </w:rPr>
        <w:t xml:space="preserve">rchitecting   and  delivering   cutting- edge information  technology  solutions  to  enhance  business  processes,  maximize  productivity  and  deliver maximum returns on Investment  to  organizations.  </w:t>
      </w:r>
    </w:p>
    <w:p w:rsidR="00CC3246" w:rsidRDefault="00240345" w:rsidP="003C36B2">
      <w:pPr>
        <w:spacing w:line="360" w:lineRule="auto"/>
        <w:jc w:val="both"/>
        <w:rPr>
          <w:rFonts w:ascii="Century Gothic" w:hAnsi="Century Gothic"/>
          <w:sz w:val="21"/>
          <w:szCs w:val="21"/>
        </w:rPr>
        <w:pPrChange w:id="318" w:author="Jennifer Agbasi" w:date="2018-10-11T11:17:00Z">
          <w:pPr>
            <w:jc w:val="both"/>
          </w:pPr>
        </w:pPrChange>
      </w:pPr>
      <w:ins w:id="319" w:author="Jennifer Agbasi" w:date="2018-10-11T15:28:00Z">
        <w:r>
          <w:rPr>
            <w:rFonts w:ascii="Century Gothic" w:hAnsi="Century Gothic"/>
            <w:sz w:val="21"/>
            <w:szCs w:val="21"/>
          </w:rPr>
          <w:t xml:space="preserve">Over the course of his career, Mr Anetoh has been </w:t>
        </w:r>
      </w:ins>
      <w:del w:id="320" w:author="Jennifer Agbasi" w:date="2018-10-11T15:28:00Z">
        <w:r w:rsidR="00CC3246" w:rsidRPr="007C2CBF" w:rsidDel="00240345">
          <w:rPr>
            <w:rFonts w:ascii="Century Gothic" w:hAnsi="Century Gothic"/>
            <w:sz w:val="21"/>
            <w:szCs w:val="21"/>
          </w:rPr>
          <w:delText>M</w:delText>
        </w:r>
      </w:del>
      <w:r w:rsidR="00CC3246" w:rsidRPr="007C2CBF">
        <w:rPr>
          <w:rFonts w:ascii="Century Gothic" w:hAnsi="Century Gothic"/>
          <w:sz w:val="21"/>
          <w:szCs w:val="21"/>
        </w:rPr>
        <w:t xml:space="preserve">ajorly involved in deployment of enterprise business solution for countries </w:t>
      </w:r>
      <w:del w:id="321" w:author="Jennifer Agbasi" w:date="2018-10-11T15:28:00Z">
        <w:r w:rsidR="00CC3246" w:rsidRPr="007C2CBF" w:rsidDel="00240345">
          <w:rPr>
            <w:rFonts w:ascii="Century Gothic" w:hAnsi="Century Gothic"/>
            <w:sz w:val="21"/>
            <w:szCs w:val="21"/>
          </w:rPr>
          <w:delText xml:space="preserve">in </w:delText>
        </w:r>
      </w:del>
      <w:r w:rsidR="00CC3246" w:rsidRPr="007C2CBF">
        <w:rPr>
          <w:rFonts w:ascii="Century Gothic" w:hAnsi="Century Gothic"/>
          <w:sz w:val="21"/>
          <w:szCs w:val="21"/>
        </w:rPr>
        <w:t>across West Africa.</w:t>
      </w:r>
    </w:p>
    <w:p w:rsidR="00CC3246" w:rsidRDefault="00CC3246" w:rsidP="003C36B2">
      <w:pPr>
        <w:spacing w:line="360" w:lineRule="auto"/>
        <w:jc w:val="both"/>
        <w:rPr>
          <w:rFonts w:ascii="Century Gothic" w:hAnsi="Century Gothic"/>
          <w:sz w:val="21"/>
          <w:szCs w:val="21"/>
        </w:rPr>
        <w:pPrChange w:id="322" w:author="Jennifer Agbasi" w:date="2018-10-11T11:17:00Z">
          <w:pPr>
            <w:jc w:val="both"/>
          </w:pPr>
        </w:pPrChange>
      </w:pPr>
      <w:del w:id="323" w:author="Jennifer Agbasi" w:date="2018-10-11T15:29:00Z">
        <w:r w:rsidRPr="00CC3246" w:rsidDel="00240345">
          <w:rPr>
            <w:rFonts w:ascii="Century Gothic" w:hAnsi="Century Gothic"/>
            <w:sz w:val="21"/>
            <w:szCs w:val="21"/>
          </w:rPr>
          <w:delText>He holds certifications in</w:delText>
        </w:r>
      </w:del>
      <w:ins w:id="324" w:author="Jennifer Agbasi" w:date="2018-10-11T15:29:00Z">
        <w:r w:rsidR="00240345">
          <w:rPr>
            <w:rFonts w:ascii="Century Gothic" w:hAnsi="Century Gothic"/>
            <w:sz w:val="21"/>
            <w:szCs w:val="21"/>
          </w:rPr>
          <w:t>Mr Anetoh is a</w:t>
        </w:r>
      </w:ins>
      <w:r w:rsidRPr="00CC3246">
        <w:rPr>
          <w:rFonts w:ascii="Century Gothic" w:hAnsi="Century Gothic"/>
          <w:sz w:val="21"/>
          <w:szCs w:val="21"/>
        </w:rPr>
        <w:t xml:space="preserve"> Cisco Certified Network Associate (C.C.N.A.)</w:t>
      </w:r>
      <w:r>
        <w:rPr>
          <w:rFonts w:ascii="Century Gothic" w:hAnsi="Century Gothic"/>
          <w:sz w:val="21"/>
          <w:szCs w:val="21"/>
        </w:rPr>
        <w:t xml:space="preserve">, </w:t>
      </w:r>
      <w:ins w:id="325" w:author="Jennifer Agbasi" w:date="2018-10-11T15:30:00Z">
        <w:r w:rsidR="00240345">
          <w:rPr>
            <w:rFonts w:ascii="Century Gothic" w:hAnsi="Century Gothic"/>
            <w:sz w:val="21"/>
            <w:szCs w:val="21"/>
          </w:rPr>
          <w:t xml:space="preserve">an </w:t>
        </w:r>
      </w:ins>
      <w:r w:rsidRPr="007C2CBF">
        <w:rPr>
          <w:rFonts w:ascii="Century Gothic" w:hAnsi="Century Gothic"/>
          <w:sz w:val="21"/>
          <w:szCs w:val="21"/>
        </w:rPr>
        <w:t>A</w:t>
      </w:r>
      <w:r>
        <w:rPr>
          <w:rFonts w:ascii="Century Gothic" w:hAnsi="Century Gothic"/>
          <w:sz w:val="21"/>
          <w:szCs w:val="21"/>
        </w:rPr>
        <w:t xml:space="preserve">zure Solutions Architect (MCSD), </w:t>
      </w:r>
      <w:r w:rsidRPr="007C2CBF">
        <w:rPr>
          <w:rFonts w:ascii="Century Gothic" w:hAnsi="Century Gothic"/>
          <w:sz w:val="21"/>
          <w:szCs w:val="21"/>
        </w:rPr>
        <w:t xml:space="preserve">and </w:t>
      </w:r>
      <w:ins w:id="326" w:author="Jennifer Agbasi" w:date="2018-10-11T15:30:00Z">
        <w:r w:rsidR="00240345">
          <w:rPr>
            <w:rFonts w:ascii="Century Gothic" w:hAnsi="Century Gothic"/>
            <w:sz w:val="21"/>
            <w:szCs w:val="21"/>
          </w:rPr>
          <w:t xml:space="preserve">an </w:t>
        </w:r>
      </w:ins>
      <w:r w:rsidRPr="007C2CBF">
        <w:rPr>
          <w:rFonts w:ascii="Century Gothic" w:hAnsi="Century Gothic"/>
          <w:sz w:val="21"/>
          <w:szCs w:val="21"/>
        </w:rPr>
        <w:t>Enterprise Architect – Togaf 9.1</w:t>
      </w:r>
      <w:r>
        <w:rPr>
          <w:rFonts w:ascii="Century Gothic" w:hAnsi="Century Gothic"/>
          <w:sz w:val="21"/>
          <w:szCs w:val="21"/>
        </w:rPr>
        <w:t>.</w:t>
      </w:r>
    </w:p>
    <w:p w:rsidR="001F0F60" w:rsidRDefault="001F0F60" w:rsidP="003C36B2">
      <w:pPr>
        <w:spacing w:line="360" w:lineRule="auto"/>
        <w:jc w:val="both"/>
        <w:rPr>
          <w:rFonts w:ascii="Century Gothic" w:hAnsi="Century Gothic"/>
          <w:sz w:val="21"/>
          <w:szCs w:val="21"/>
        </w:rPr>
        <w:pPrChange w:id="327" w:author="Jennifer Agbasi" w:date="2018-10-11T11:17:00Z">
          <w:pPr>
            <w:jc w:val="both"/>
          </w:pPr>
        </w:pPrChange>
      </w:pPr>
    </w:p>
    <w:p w:rsidR="004F789D" w:rsidRDefault="004F789D" w:rsidP="003C36B2">
      <w:pPr>
        <w:spacing w:line="360" w:lineRule="auto"/>
        <w:jc w:val="both"/>
        <w:rPr>
          <w:rFonts w:ascii="Century Gothic" w:hAnsi="Century Gothic"/>
          <w:sz w:val="21"/>
          <w:szCs w:val="21"/>
        </w:rPr>
        <w:pPrChange w:id="328" w:author="Jennifer Agbasi" w:date="2018-10-11T11:17:00Z">
          <w:pPr>
            <w:jc w:val="both"/>
          </w:pPr>
        </w:pPrChange>
      </w:pPr>
    </w:p>
    <w:p w:rsidR="004F789D" w:rsidRDefault="004F789D" w:rsidP="003C36B2">
      <w:pPr>
        <w:spacing w:line="360" w:lineRule="auto"/>
        <w:jc w:val="both"/>
        <w:rPr>
          <w:rFonts w:ascii="Century Gothic" w:hAnsi="Century Gothic"/>
          <w:sz w:val="21"/>
          <w:szCs w:val="21"/>
        </w:rPr>
        <w:pPrChange w:id="329" w:author="Jennifer Agbasi" w:date="2018-10-11T11:17:00Z">
          <w:pPr>
            <w:jc w:val="both"/>
          </w:pPr>
        </w:pPrChange>
      </w:pPr>
    </w:p>
    <w:p w:rsidR="00240345" w:rsidRDefault="00240345">
      <w:pPr>
        <w:rPr>
          <w:ins w:id="330" w:author="Jennifer Agbasi" w:date="2018-10-11T15:30:00Z"/>
          <w:rFonts w:ascii="Century Gothic" w:eastAsia="Times New Roman" w:hAnsi="Century Gothic" w:cs="Helvetica"/>
          <w:color w:val="333333"/>
          <w:sz w:val="36"/>
          <w:szCs w:val="36"/>
          <w:lang w:eastAsia="en-GB"/>
        </w:rPr>
      </w:pPr>
      <w:ins w:id="331" w:author="Jennifer Agbasi" w:date="2018-10-11T15:30:00Z">
        <w:r>
          <w:rPr>
            <w:rFonts w:ascii="Century Gothic" w:eastAsia="Times New Roman" w:hAnsi="Century Gothic" w:cs="Helvetica"/>
            <w:color w:val="333333"/>
            <w:sz w:val="36"/>
            <w:szCs w:val="36"/>
            <w:lang w:eastAsia="en-GB"/>
          </w:rPr>
          <w:br w:type="page"/>
        </w:r>
      </w:ins>
    </w:p>
    <w:p w:rsidR="00861774" w:rsidRPr="00E85FFD" w:rsidRDefault="001F0F60" w:rsidP="003C36B2">
      <w:pPr>
        <w:shd w:val="clear" w:color="auto" w:fill="FFFFFF"/>
        <w:spacing w:before="300" w:after="150" w:line="360" w:lineRule="auto"/>
        <w:jc w:val="both"/>
        <w:outlineLvl w:val="2"/>
        <w:rPr>
          <w:rFonts w:ascii="Century Gothic" w:eastAsia="Times New Roman" w:hAnsi="Century Gothic" w:cs="Helvetica"/>
          <w:color w:val="333333"/>
          <w:sz w:val="36"/>
          <w:szCs w:val="36"/>
          <w:lang w:eastAsia="en-GB"/>
        </w:rPr>
        <w:pPrChange w:id="332" w:author="Jennifer Agbasi" w:date="2018-10-11T11:17:00Z">
          <w:pPr>
            <w:shd w:val="clear" w:color="auto" w:fill="FFFFFF"/>
            <w:spacing w:before="300" w:after="150" w:line="240" w:lineRule="auto"/>
            <w:jc w:val="both"/>
            <w:outlineLvl w:val="2"/>
          </w:pPr>
        </w:pPrChange>
      </w:pPr>
      <w:r>
        <w:rPr>
          <w:rFonts w:ascii="Century Gothic" w:eastAsia="Times New Roman" w:hAnsi="Century Gothic" w:cs="Helvetica"/>
          <w:color w:val="333333"/>
          <w:sz w:val="36"/>
          <w:szCs w:val="36"/>
          <w:lang w:eastAsia="en-GB"/>
        </w:rPr>
        <w:lastRenderedPageBreak/>
        <w:t xml:space="preserve">MR. </w:t>
      </w:r>
      <w:r w:rsidR="00861774">
        <w:rPr>
          <w:rFonts w:ascii="Century Gothic" w:eastAsia="Times New Roman" w:hAnsi="Century Gothic" w:cs="Helvetica"/>
          <w:color w:val="333333"/>
          <w:sz w:val="36"/>
          <w:szCs w:val="36"/>
          <w:lang w:eastAsia="en-GB"/>
        </w:rPr>
        <w:t>FRANCIS EBUEHI</w:t>
      </w:r>
    </w:p>
    <w:p w:rsidR="00861774" w:rsidRPr="00E85FFD" w:rsidRDefault="00861774" w:rsidP="003C36B2">
      <w:pPr>
        <w:spacing w:line="360" w:lineRule="auto"/>
        <w:jc w:val="both"/>
        <w:rPr>
          <w:rFonts w:ascii="Century Gothic" w:hAnsi="Century Gothic"/>
        </w:rPr>
        <w:pPrChange w:id="333" w:author="Jennifer Agbasi" w:date="2018-10-11T11:17:00Z">
          <w:pPr>
            <w:jc w:val="both"/>
          </w:pPr>
        </w:pPrChange>
      </w:pPr>
      <w:r>
        <w:rPr>
          <w:rFonts w:ascii="Century Gothic" w:eastAsia="Times New Roman" w:hAnsi="Century Gothic" w:cs="Helvetica"/>
          <w:color w:val="333333"/>
          <w:sz w:val="27"/>
          <w:szCs w:val="27"/>
          <w:lang w:eastAsia="en-GB"/>
        </w:rPr>
        <w:t>Director of Sales and Marketing</w:t>
      </w:r>
    </w:p>
    <w:p w:rsidR="001F0F60" w:rsidRPr="00C2575F" w:rsidRDefault="00240345" w:rsidP="003C36B2">
      <w:pPr>
        <w:pStyle w:val="NormalWeb"/>
        <w:spacing w:after="0" w:line="360" w:lineRule="auto"/>
        <w:jc w:val="both"/>
        <w:rPr>
          <w:rFonts w:ascii="Century Gothic" w:eastAsiaTheme="minorEastAsia" w:hAnsi="Century Gothic" w:cstheme="minorBidi"/>
          <w:color w:val="000000" w:themeColor="text1"/>
          <w:kern w:val="24"/>
          <w:sz w:val="21"/>
          <w:szCs w:val="21"/>
        </w:rPr>
        <w:pPrChange w:id="334" w:author="Jennifer Agbasi" w:date="2018-10-11T11:17:00Z">
          <w:pPr>
            <w:pStyle w:val="NormalWeb"/>
            <w:spacing w:after="0"/>
            <w:jc w:val="both"/>
          </w:pPr>
        </w:pPrChange>
      </w:pPr>
      <w:ins w:id="335" w:author="Jennifer Agbasi" w:date="2018-10-11T15:30:00Z">
        <w:r>
          <w:rPr>
            <w:rFonts w:ascii="Century Gothic" w:eastAsiaTheme="minorEastAsia" w:hAnsi="Century Gothic" w:cstheme="minorBidi"/>
            <w:color w:val="000000" w:themeColor="text1"/>
            <w:kern w:val="24"/>
            <w:sz w:val="21"/>
            <w:szCs w:val="21"/>
          </w:rPr>
          <w:t xml:space="preserve">Mr. </w:t>
        </w:r>
      </w:ins>
      <w:r w:rsidR="001F0F60" w:rsidRPr="001F0F60">
        <w:rPr>
          <w:rFonts w:ascii="Century Gothic" w:eastAsiaTheme="minorEastAsia" w:hAnsi="Century Gothic" w:cstheme="minorBidi"/>
          <w:color w:val="000000" w:themeColor="text1"/>
          <w:kern w:val="24"/>
          <w:sz w:val="21"/>
          <w:szCs w:val="21"/>
        </w:rPr>
        <w:t>Francis Ebuehi</w:t>
      </w:r>
      <w:r w:rsidR="001F0F60" w:rsidRPr="00C2575F">
        <w:rPr>
          <w:rFonts w:ascii="Century Gothic" w:eastAsiaTheme="minorEastAsia" w:hAnsi="Century Gothic" w:cstheme="minorBidi"/>
          <w:color w:val="000000" w:themeColor="text1"/>
          <w:kern w:val="24"/>
          <w:sz w:val="21"/>
          <w:szCs w:val="21"/>
        </w:rPr>
        <w:t xml:space="preserve"> </w:t>
      </w:r>
      <w:del w:id="336" w:author="Jennifer Agbasi" w:date="2018-10-11T15:31:00Z">
        <w:r w:rsidR="001F0F60" w:rsidRPr="00C2575F" w:rsidDel="00240345">
          <w:rPr>
            <w:rFonts w:ascii="Century Gothic" w:eastAsiaTheme="minorEastAsia" w:hAnsi="Century Gothic" w:cstheme="minorBidi"/>
            <w:color w:val="000000" w:themeColor="text1"/>
            <w:kern w:val="24"/>
            <w:sz w:val="21"/>
            <w:szCs w:val="21"/>
          </w:rPr>
          <w:delText>is a graduate of</w:delText>
        </w:r>
      </w:del>
      <w:ins w:id="337" w:author="Jennifer Agbasi" w:date="2018-10-11T15:31:00Z">
        <w:r>
          <w:rPr>
            <w:rFonts w:ascii="Century Gothic" w:eastAsiaTheme="minorEastAsia" w:hAnsi="Century Gothic" w:cstheme="minorBidi"/>
            <w:color w:val="000000" w:themeColor="text1"/>
            <w:kern w:val="24"/>
            <w:sz w:val="21"/>
            <w:szCs w:val="21"/>
          </w:rPr>
          <w:t>holds a degree in</w:t>
        </w:r>
      </w:ins>
      <w:r w:rsidR="001F0F60" w:rsidRPr="00C2575F">
        <w:rPr>
          <w:rFonts w:ascii="Century Gothic" w:eastAsiaTheme="minorEastAsia" w:hAnsi="Century Gothic" w:cstheme="minorBidi"/>
          <w:color w:val="000000" w:themeColor="text1"/>
          <w:kern w:val="24"/>
          <w:sz w:val="21"/>
          <w:szCs w:val="21"/>
        </w:rPr>
        <w:t xml:space="preserve"> </w:t>
      </w:r>
      <w:ins w:id="338" w:author="Jennifer Agbasi" w:date="2018-10-11T15:30:00Z">
        <w:r>
          <w:rPr>
            <w:rFonts w:ascii="Century Gothic" w:eastAsiaTheme="minorEastAsia" w:hAnsi="Century Gothic" w:cstheme="minorBidi"/>
            <w:color w:val="000000" w:themeColor="text1"/>
            <w:kern w:val="24"/>
            <w:sz w:val="21"/>
            <w:szCs w:val="21"/>
          </w:rPr>
          <w:t>C</w:t>
        </w:r>
      </w:ins>
      <w:del w:id="339" w:author="Jennifer Agbasi" w:date="2018-10-11T15:30:00Z">
        <w:r w:rsidR="001F0F60" w:rsidRPr="00C2575F" w:rsidDel="00240345">
          <w:rPr>
            <w:rFonts w:ascii="Century Gothic" w:eastAsiaTheme="minorEastAsia" w:hAnsi="Century Gothic" w:cstheme="minorBidi"/>
            <w:color w:val="000000" w:themeColor="text1"/>
            <w:kern w:val="24"/>
            <w:sz w:val="21"/>
            <w:szCs w:val="21"/>
          </w:rPr>
          <w:delText>c</w:delText>
        </w:r>
      </w:del>
      <w:r w:rsidR="001F0F60" w:rsidRPr="00C2575F">
        <w:rPr>
          <w:rFonts w:ascii="Century Gothic" w:eastAsiaTheme="minorEastAsia" w:hAnsi="Century Gothic" w:cstheme="minorBidi"/>
          <w:color w:val="000000" w:themeColor="text1"/>
          <w:kern w:val="24"/>
          <w:sz w:val="21"/>
          <w:szCs w:val="21"/>
        </w:rPr>
        <w:t xml:space="preserve">ivil Engineering </w:t>
      </w:r>
      <w:ins w:id="340" w:author="Jennifer Agbasi" w:date="2018-10-11T15:31:00Z">
        <w:r>
          <w:rPr>
            <w:rFonts w:ascii="Century Gothic" w:eastAsiaTheme="minorEastAsia" w:hAnsi="Century Gothic" w:cstheme="minorBidi"/>
            <w:color w:val="000000" w:themeColor="text1"/>
            <w:kern w:val="24"/>
            <w:sz w:val="21"/>
            <w:szCs w:val="21"/>
          </w:rPr>
          <w:t xml:space="preserve">from the </w:t>
        </w:r>
      </w:ins>
      <w:r w:rsidR="001F0F60" w:rsidRPr="00C2575F">
        <w:rPr>
          <w:rFonts w:ascii="Century Gothic" w:eastAsiaTheme="minorEastAsia" w:hAnsi="Century Gothic" w:cstheme="minorBidi"/>
          <w:color w:val="000000" w:themeColor="text1"/>
          <w:kern w:val="24"/>
          <w:sz w:val="21"/>
          <w:szCs w:val="21"/>
        </w:rPr>
        <w:t xml:space="preserve">University of Benin, </w:t>
      </w:r>
      <w:ins w:id="341" w:author="Jennifer Agbasi" w:date="2018-10-11T15:31:00Z">
        <w:r>
          <w:rPr>
            <w:rFonts w:ascii="Century Gothic" w:eastAsiaTheme="minorEastAsia" w:hAnsi="Century Gothic" w:cstheme="minorBidi"/>
            <w:color w:val="000000" w:themeColor="text1"/>
            <w:kern w:val="24"/>
            <w:sz w:val="21"/>
            <w:szCs w:val="21"/>
          </w:rPr>
          <w:t xml:space="preserve">a </w:t>
        </w:r>
      </w:ins>
      <w:r w:rsidR="001F0F60" w:rsidRPr="00C2575F">
        <w:rPr>
          <w:rFonts w:ascii="Century Gothic" w:eastAsiaTheme="minorEastAsia" w:hAnsi="Century Gothic" w:cstheme="minorBidi"/>
          <w:color w:val="000000" w:themeColor="text1"/>
          <w:kern w:val="24"/>
          <w:sz w:val="21"/>
          <w:szCs w:val="21"/>
        </w:rPr>
        <w:t xml:space="preserve">Master’s Degree in Construction Management </w:t>
      </w:r>
      <w:ins w:id="342" w:author="Jennifer Agbasi" w:date="2018-10-11T15:31:00Z">
        <w:r>
          <w:rPr>
            <w:rFonts w:ascii="Century Gothic" w:eastAsiaTheme="minorEastAsia" w:hAnsi="Century Gothic" w:cstheme="minorBidi"/>
            <w:color w:val="000000" w:themeColor="text1"/>
            <w:kern w:val="24"/>
            <w:sz w:val="21"/>
            <w:szCs w:val="21"/>
          </w:rPr>
          <w:t xml:space="preserve">from the </w:t>
        </w:r>
      </w:ins>
      <w:r w:rsidR="001F0F60" w:rsidRPr="00C2575F">
        <w:rPr>
          <w:rFonts w:ascii="Century Gothic" w:eastAsiaTheme="minorEastAsia" w:hAnsi="Century Gothic" w:cstheme="minorBidi"/>
          <w:color w:val="000000" w:themeColor="text1"/>
          <w:kern w:val="24"/>
          <w:sz w:val="21"/>
          <w:szCs w:val="21"/>
        </w:rPr>
        <w:t>university of Lagos</w:t>
      </w:r>
      <w:ins w:id="343" w:author="Jennifer Agbasi" w:date="2018-10-11T15:31:00Z">
        <w:r>
          <w:rPr>
            <w:rFonts w:ascii="Century Gothic" w:eastAsiaTheme="minorEastAsia" w:hAnsi="Century Gothic" w:cstheme="minorBidi"/>
            <w:color w:val="000000" w:themeColor="text1"/>
            <w:kern w:val="24"/>
            <w:sz w:val="21"/>
            <w:szCs w:val="21"/>
          </w:rPr>
          <w:t>, and a</w:t>
        </w:r>
      </w:ins>
      <w:del w:id="344" w:author="Jennifer Agbasi" w:date="2018-10-11T15:31:00Z">
        <w:r w:rsidR="001F0F60" w:rsidRPr="00C2575F" w:rsidDel="00240345">
          <w:rPr>
            <w:rFonts w:ascii="Century Gothic" w:eastAsiaTheme="minorEastAsia" w:hAnsi="Century Gothic" w:cstheme="minorBidi"/>
            <w:color w:val="000000" w:themeColor="text1"/>
            <w:kern w:val="24"/>
            <w:sz w:val="21"/>
            <w:szCs w:val="21"/>
          </w:rPr>
          <w:delText xml:space="preserve">. </w:delText>
        </w:r>
      </w:del>
      <w:r w:rsidR="001F0F60" w:rsidRPr="00C2575F">
        <w:rPr>
          <w:rFonts w:ascii="Century Gothic" w:eastAsiaTheme="minorEastAsia" w:hAnsi="Century Gothic" w:cstheme="minorBidi"/>
          <w:color w:val="000000" w:themeColor="text1"/>
          <w:kern w:val="24"/>
          <w:sz w:val="21"/>
          <w:szCs w:val="21"/>
        </w:rPr>
        <w:t xml:space="preserve">Master’s in Business Administration </w:t>
      </w:r>
      <w:ins w:id="345" w:author="Jennifer Agbasi" w:date="2018-10-11T15:31:00Z">
        <w:r>
          <w:rPr>
            <w:rFonts w:ascii="Century Gothic" w:eastAsiaTheme="minorEastAsia" w:hAnsi="Century Gothic" w:cstheme="minorBidi"/>
            <w:color w:val="000000" w:themeColor="text1"/>
            <w:kern w:val="24"/>
            <w:sz w:val="21"/>
            <w:szCs w:val="21"/>
          </w:rPr>
          <w:t xml:space="preserve">from </w:t>
        </w:r>
      </w:ins>
      <w:r w:rsidR="001F0F60" w:rsidRPr="00C2575F">
        <w:rPr>
          <w:rFonts w:ascii="Century Gothic" w:eastAsiaTheme="minorEastAsia" w:hAnsi="Century Gothic" w:cstheme="minorBidi"/>
          <w:color w:val="000000" w:themeColor="text1"/>
          <w:kern w:val="24"/>
          <w:sz w:val="21"/>
          <w:szCs w:val="21"/>
        </w:rPr>
        <w:t>Lagos Business School.</w:t>
      </w:r>
    </w:p>
    <w:p w:rsidR="001F0F60" w:rsidRPr="00C2575F" w:rsidRDefault="001F0F60" w:rsidP="003C36B2">
      <w:pPr>
        <w:pStyle w:val="NormalWeb"/>
        <w:spacing w:after="0" w:line="360" w:lineRule="auto"/>
        <w:jc w:val="both"/>
        <w:rPr>
          <w:rFonts w:ascii="Century Gothic" w:eastAsiaTheme="minorEastAsia" w:hAnsi="Century Gothic" w:cstheme="minorBidi"/>
          <w:color w:val="000000" w:themeColor="text1"/>
          <w:kern w:val="24"/>
          <w:sz w:val="21"/>
          <w:szCs w:val="21"/>
        </w:rPr>
        <w:pPrChange w:id="346" w:author="Jennifer Agbasi" w:date="2018-10-11T11:17:00Z">
          <w:pPr>
            <w:pStyle w:val="NormalWeb"/>
            <w:spacing w:after="0"/>
            <w:jc w:val="both"/>
          </w:pPr>
        </w:pPrChange>
      </w:pPr>
    </w:p>
    <w:p w:rsidR="001F0F60" w:rsidRPr="00C2575F" w:rsidRDefault="001F0F60" w:rsidP="003C36B2">
      <w:pPr>
        <w:pStyle w:val="NormalWeb"/>
        <w:spacing w:after="0" w:line="360" w:lineRule="auto"/>
        <w:jc w:val="both"/>
        <w:rPr>
          <w:rFonts w:ascii="Century Gothic" w:eastAsiaTheme="minorEastAsia" w:hAnsi="Century Gothic" w:cstheme="minorBidi"/>
          <w:color w:val="000000" w:themeColor="text1"/>
          <w:kern w:val="24"/>
          <w:sz w:val="21"/>
          <w:szCs w:val="21"/>
        </w:rPr>
        <w:pPrChange w:id="347" w:author="Jennifer Agbasi" w:date="2018-10-11T11:17:00Z">
          <w:pPr>
            <w:pStyle w:val="NormalWeb"/>
            <w:spacing w:after="0"/>
            <w:jc w:val="both"/>
          </w:pPr>
        </w:pPrChange>
      </w:pPr>
      <w:r w:rsidRPr="00C2575F">
        <w:rPr>
          <w:rFonts w:ascii="Century Gothic" w:eastAsiaTheme="minorEastAsia" w:hAnsi="Century Gothic" w:cstheme="minorBidi"/>
          <w:color w:val="000000" w:themeColor="text1"/>
          <w:kern w:val="24"/>
          <w:sz w:val="21"/>
          <w:szCs w:val="21"/>
        </w:rPr>
        <w:t xml:space="preserve">He is a ‘hands-on’ Executive with experience in the profitable launch, sales, marketing and rollout of new products and services, new businesses and </w:t>
      </w:r>
      <w:ins w:id="348" w:author="Jennifer Agbasi" w:date="2018-10-11T15:34:00Z">
        <w:r w:rsidR="00240345">
          <w:rPr>
            <w:rFonts w:ascii="Century Gothic" w:eastAsiaTheme="minorEastAsia" w:hAnsi="Century Gothic" w:cstheme="minorBidi"/>
            <w:color w:val="000000" w:themeColor="text1"/>
            <w:kern w:val="24"/>
            <w:sz w:val="21"/>
            <w:szCs w:val="21"/>
          </w:rPr>
          <w:t>p</w:t>
        </w:r>
      </w:ins>
      <w:del w:id="349" w:author="Jennifer Agbasi" w:date="2018-10-11T15:34:00Z">
        <w:r w:rsidRPr="00C2575F" w:rsidDel="00240345">
          <w:rPr>
            <w:rFonts w:ascii="Century Gothic" w:eastAsiaTheme="minorEastAsia" w:hAnsi="Century Gothic" w:cstheme="minorBidi"/>
            <w:color w:val="000000" w:themeColor="text1"/>
            <w:kern w:val="24"/>
            <w:sz w:val="21"/>
            <w:szCs w:val="21"/>
          </w:rPr>
          <w:delText>P</w:delText>
        </w:r>
      </w:del>
      <w:r w:rsidRPr="00C2575F">
        <w:rPr>
          <w:rFonts w:ascii="Century Gothic" w:eastAsiaTheme="minorEastAsia" w:hAnsi="Century Gothic" w:cstheme="minorBidi"/>
          <w:color w:val="000000" w:themeColor="text1"/>
          <w:kern w:val="24"/>
          <w:sz w:val="21"/>
          <w:szCs w:val="21"/>
        </w:rPr>
        <w:t>roject/</w:t>
      </w:r>
      <w:del w:id="350" w:author="Jennifer Agbasi" w:date="2018-10-11T15:34:00Z">
        <w:r w:rsidRPr="00C2575F" w:rsidDel="00240345">
          <w:rPr>
            <w:rFonts w:ascii="Century Gothic" w:eastAsiaTheme="minorEastAsia" w:hAnsi="Century Gothic" w:cstheme="minorBidi"/>
            <w:color w:val="000000" w:themeColor="text1"/>
            <w:kern w:val="24"/>
            <w:sz w:val="21"/>
            <w:szCs w:val="21"/>
          </w:rPr>
          <w:delText>P</w:delText>
        </w:r>
      </w:del>
      <w:ins w:id="351" w:author="Jennifer Agbasi" w:date="2018-10-11T15:34:00Z">
        <w:r w:rsidR="00240345">
          <w:rPr>
            <w:rFonts w:ascii="Century Gothic" w:eastAsiaTheme="minorEastAsia" w:hAnsi="Century Gothic" w:cstheme="minorBidi"/>
            <w:color w:val="000000" w:themeColor="text1"/>
            <w:kern w:val="24"/>
            <w:sz w:val="21"/>
            <w:szCs w:val="21"/>
          </w:rPr>
          <w:t>p</w:t>
        </w:r>
      </w:ins>
      <w:r w:rsidRPr="00C2575F">
        <w:rPr>
          <w:rFonts w:ascii="Century Gothic" w:eastAsiaTheme="minorEastAsia" w:hAnsi="Century Gothic" w:cstheme="minorBidi"/>
          <w:color w:val="000000" w:themeColor="text1"/>
          <w:kern w:val="24"/>
          <w:sz w:val="21"/>
          <w:szCs w:val="21"/>
        </w:rPr>
        <w:t xml:space="preserve">rogramme </w:t>
      </w:r>
      <w:ins w:id="352" w:author="Jennifer Agbasi" w:date="2018-10-11T15:34:00Z">
        <w:r w:rsidR="00240345">
          <w:rPr>
            <w:rFonts w:ascii="Century Gothic" w:eastAsiaTheme="minorEastAsia" w:hAnsi="Century Gothic" w:cstheme="minorBidi"/>
            <w:color w:val="000000" w:themeColor="text1"/>
            <w:kern w:val="24"/>
            <w:sz w:val="21"/>
            <w:szCs w:val="21"/>
          </w:rPr>
          <w:t>m</w:t>
        </w:r>
      </w:ins>
      <w:del w:id="353" w:author="Jennifer Agbasi" w:date="2018-10-11T15:34:00Z">
        <w:r w:rsidRPr="00C2575F" w:rsidDel="00240345">
          <w:rPr>
            <w:rFonts w:ascii="Century Gothic" w:eastAsiaTheme="minorEastAsia" w:hAnsi="Century Gothic" w:cstheme="minorBidi"/>
            <w:color w:val="000000" w:themeColor="text1"/>
            <w:kern w:val="24"/>
            <w:sz w:val="21"/>
            <w:szCs w:val="21"/>
          </w:rPr>
          <w:delText>M</w:delText>
        </w:r>
      </w:del>
      <w:r w:rsidRPr="00C2575F">
        <w:rPr>
          <w:rFonts w:ascii="Century Gothic" w:eastAsiaTheme="minorEastAsia" w:hAnsi="Century Gothic" w:cstheme="minorBidi"/>
          <w:color w:val="000000" w:themeColor="text1"/>
          <w:kern w:val="24"/>
          <w:sz w:val="21"/>
          <w:szCs w:val="21"/>
        </w:rPr>
        <w:t>anagement. He has had extensive deployment experience in all aspects of marketing</w:t>
      </w:r>
      <w:ins w:id="354" w:author="Jennifer Agbasi" w:date="2018-10-11T15:34:00Z">
        <w:r w:rsidR="00240345">
          <w:rPr>
            <w:rFonts w:ascii="Century Gothic" w:eastAsiaTheme="minorEastAsia" w:hAnsi="Century Gothic" w:cstheme="minorBidi"/>
            <w:color w:val="000000" w:themeColor="text1"/>
            <w:kern w:val="24"/>
            <w:sz w:val="21"/>
            <w:szCs w:val="21"/>
          </w:rPr>
          <w:t xml:space="preserve"> including,</w:t>
        </w:r>
      </w:ins>
      <w:del w:id="355" w:author="Jennifer Agbasi" w:date="2018-10-11T15:34:00Z">
        <w:r w:rsidRPr="00C2575F" w:rsidDel="00240345">
          <w:rPr>
            <w:rFonts w:ascii="Century Gothic" w:eastAsiaTheme="minorEastAsia" w:hAnsi="Century Gothic" w:cstheme="minorBidi"/>
            <w:color w:val="000000" w:themeColor="text1"/>
            <w:kern w:val="24"/>
            <w:sz w:val="21"/>
            <w:szCs w:val="21"/>
          </w:rPr>
          <w:delText xml:space="preserve"> -</w:delText>
        </w:r>
      </w:del>
      <w:r w:rsidRPr="00C2575F">
        <w:rPr>
          <w:rFonts w:ascii="Century Gothic" w:eastAsiaTheme="minorEastAsia" w:hAnsi="Century Gothic" w:cstheme="minorBidi"/>
          <w:color w:val="000000" w:themeColor="text1"/>
          <w:kern w:val="24"/>
          <w:sz w:val="21"/>
          <w:szCs w:val="21"/>
        </w:rPr>
        <w:t xml:space="preserve"> Market planning &amp; </w:t>
      </w:r>
      <w:ins w:id="356" w:author="Jennifer Agbasi" w:date="2018-10-11T15:35:00Z">
        <w:r w:rsidR="00240345">
          <w:rPr>
            <w:rFonts w:ascii="Century Gothic" w:eastAsiaTheme="minorEastAsia" w:hAnsi="Century Gothic" w:cstheme="minorBidi"/>
            <w:color w:val="000000" w:themeColor="text1"/>
            <w:kern w:val="24"/>
            <w:sz w:val="21"/>
            <w:szCs w:val="21"/>
          </w:rPr>
          <w:t>R</w:t>
        </w:r>
      </w:ins>
      <w:del w:id="357" w:author="Jennifer Agbasi" w:date="2018-10-11T15:35:00Z">
        <w:r w:rsidRPr="00C2575F" w:rsidDel="00240345">
          <w:rPr>
            <w:rFonts w:ascii="Century Gothic" w:eastAsiaTheme="minorEastAsia" w:hAnsi="Century Gothic" w:cstheme="minorBidi"/>
            <w:color w:val="000000" w:themeColor="text1"/>
            <w:kern w:val="24"/>
            <w:sz w:val="21"/>
            <w:szCs w:val="21"/>
          </w:rPr>
          <w:delText>r</w:delText>
        </w:r>
      </w:del>
      <w:r w:rsidRPr="00C2575F">
        <w:rPr>
          <w:rFonts w:ascii="Century Gothic" w:eastAsiaTheme="minorEastAsia" w:hAnsi="Century Gothic" w:cstheme="minorBidi"/>
          <w:color w:val="000000" w:themeColor="text1"/>
          <w:kern w:val="24"/>
          <w:sz w:val="21"/>
          <w:szCs w:val="21"/>
        </w:rPr>
        <w:t xml:space="preserve">esearch, </w:t>
      </w:r>
      <w:ins w:id="358" w:author="Jennifer Agbasi" w:date="2018-10-11T15:35:00Z">
        <w:r w:rsidR="00240345">
          <w:rPr>
            <w:rFonts w:ascii="Century Gothic" w:eastAsiaTheme="minorEastAsia" w:hAnsi="Century Gothic" w:cstheme="minorBidi"/>
            <w:color w:val="000000" w:themeColor="text1"/>
            <w:kern w:val="24"/>
            <w:sz w:val="21"/>
            <w:szCs w:val="21"/>
          </w:rPr>
          <w:t>S</w:t>
        </w:r>
      </w:ins>
      <w:del w:id="359" w:author="Jennifer Agbasi" w:date="2018-10-11T15:35:00Z">
        <w:r w:rsidRPr="00C2575F" w:rsidDel="00240345">
          <w:rPr>
            <w:rFonts w:ascii="Century Gothic" w:eastAsiaTheme="minorEastAsia" w:hAnsi="Century Gothic" w:cstheme="minorBidi"/>
            <w:color w:val="000000" w:themeColor="text1"/>
            <w:kern w:val="24"/>
            <w:sz w:val="21"/>
            <w:szCs w:val="21"/>
          </w:rPr>
          <w:delText>s</w:delText>
        </w:r>
      </w:del>
      <w:r w:rsidRPr="00C2575F">
        <w:rPr>
          <w:rFonts w:ascii="Century Gothic" w:eastAsiaTheme="minorEastAsia" w:hAnsi="Century Gothic" w:cstheme="minorBidi"/>
          <w:color w:val="000000" w:themeColor="text1"/>
          <w:kern w:val="24"/>
          <w:sz w:val="21"/>
          <w:szCs w:val="21"/>
        </w:rPr>
        <w:t xml:space="preserve">egmentation and </w:t>
      </w:r>
      <w:ins w:id="360" w:author="Jennifer Agbasi" w:date="2018-10-11T15:35:00Z">
        <w:r w:rsidR="00240345">
          <w:rPr>
            <w:rFonts w:ascii="Century Gothic" w:eastAsiaTheme="minorEastAsia" w:hAnsi="Century Gothic" w:cstheme="minorBidi"/>
            <w:color w:val="000000" w:themeColor="text1"/>
            <w:kern w:val="24"/>
            <w:sz w:val="21"/>
            <w:szCs w:val="21"/>
          </w:rPr>
          <w:t>P</w:t>
        </w:r>
      </w:ins>
      <w:del w:id="361" w:author="Jennifer Agbasi" w:date="2018-10-11T15:35:00Z">
        <w:r w:rsidRPr="00C2575F" w:rsidDel="00240345">
          <w:rPr>
            <w:rFonts w:ascii="Century Gothic" w:eastAsiaTheme="minorEastAsia" w:hAnsi="Century Gothic" w:cstheme="minorBidi"/>
            <w:color w:val="000000" w:themeColor="text1"/>
            <w:kern w:val="24"/>
            <w:sz w:val="21"/>
            <w:szCs w:val="21"/>
          </w:rPr>
          <w:delText>p</w:delText>
        </w:r>
      </w:del>
      <w:r w:rsidRPr="00C2575F">
        <w:rPr>
          <w:rFonts w:ascii="Century Gothic" w:eastAsiaTheme="minorEastAsia" w:hAnsi="Century Gothic" w:cstheme="minorBidi"/>
          <w:color w:val="000000" w:themeColor="text1"/>
          <w:kern w:val="24"/>
          <w:sz w:val="21"/>
          <w:szCs w:val="21"/>
        </w:rPr>
        <w:t xml:space="preserve">roduct </w:t>
      </w:r>
      <w:ins w:id="362" w:author="Jennifer Agbasi" w:date="2018-10-11T15:35:00Z">
        <w:r w:rsidR="00240345">
          <w:rPr>
            <w:rFonts w:ascii="Century Gothic" w:eastAsiaTheme="minorEastAsia" w:hAnsi="Century Gothic" w:cstheme="minorBidi"/>
            <w:color w:val="000000" w:themeColor="text1"/>
            <w:kern w:val="24"/>
            <w:sz w:val="21"/>
            <w:szCs w:val="21"/>
          </w:rPr>
          <w:t>D</w:t>
        </w:r>
      </w:ins>
      <w:del w:id="363" w:author="Jennifer Agbasi" w:date="2018-10-11T15:35:00Z">
        <w:r w:rsidRPr="00C2575F" w:rsidDel="00240345">
          <w:rPr>
            <w:rFonts w:ascii="Century Gothic" w:eastAsiaTheme="minorEastAsia" w:hAnsi="Century Gothic" w:cstheme="minorBidi"/>
            <w:color w:val="000000" w:themeColor="text1"/>
            <w:kern w:val="24"/>
            <w:sz w:val="21"/>
            <w:szCs w:val="21"/>
          </w:rPr>
          <w:delText>d</w:delText>
        </w:r>
      </w:del>
      <w:r w:rsidRPr="00C2575F">
        <w:rPr>
          <w:rFonts w:ascii="Century Gothic" w:eastAsiaTheme="minorEastAsia" w:hAnsi="Century Gothic" w:cstheme="minorBidi"/>
          <w:color w:val="000000" w:themeColor="text1"/>
          <w:kern w:val="24"/>
          <w:sz w:val="21"/>
          <w:szCs w:val="21"/>
        </w:rPr>
        <w:t xml:space="preserve">evelopment/Management, </w:t>
      </w:r>
      <w:del w:id="364" w:author="Jennifer Agbasi" w:date="2018-10-11T15:35:00Z">
        <w:r w:rsidRPr="00C2575F" w:rsidDel="00240345">
          <w:rPr>
            <w:rFonts w:ascii="Century Gothic" w:eastAsiaTheme="minorEastAsia" w:hAnsi="Century Gothic" w:cstheme="minorBidi"/>
            <w:color w:val="000000" w:themeColor="text1"/>
            <w:kern w:val="24"/>
            <w:sz w:val="21"/>
            <w:szCs w:val="21"/>
          </w:rPr>
          <w:delText xml:space="preserve">including </w:delText>
        </w:r>
      </w:del>
      <w:r w:rsidRPr="00C2575F">
        <w:rPr>
          <w:rFonts w:ascii="Century Gothic" w:eastAsiaTheme="minorEastAsia" w:hAnsi="Century Gothic" w:cstheme="minorBidi"/>
          <w:color w:val="000000" w:themeColor="text1"/>
          <w:kern w:val="24"/>
          <w:sz w:val="21"/>
          <w:szCs w:val="21"/>
        </w:rPr>
        <w:t xml:space="preserve">Marketing, Portfolio Management, New Product Strategy, Business </w:t>
      </w:r>
      <w:ins w:id="365" w:author="Jennifer Agbasi" w:date="2018-10-11T15:35:00Z">
        <w:r w:rsidR="00240345">
          <w:rPr>
            <w:rFonts w:ascii="Century Gothic" w:eastAsiaTheme="minorEastAsia" w:hAnsi="Century Gothic" w:cstheme="minorBidi"/>
            <w:color w:val="000000" w:themeColor="text1"/>
            <w:kern w:val="24"/>
            <w:sz w:val="21"/>
            <w:szCs w:val="21"/>
          </w:rPr>
          <w:t>P</w:t>
        </w:r>
      </w:ins>
      <w:del w:id="366" w:author="Jennifer Agbasi" w:date="2018-10-11T15:35:00Z">
        <w:r w:rsidRPr="00C2575F" w:rsidDel="00240345">
          <w:rPr>
            <w:rFonts w:ascii="Century Gothic" w:eastAsiaTheme="minorEastAsia" w:hAnsi="Century Gothic" w:cstheme="minorBidi"/>
            <w:color w:val="000000" w:themeColor="text1"/>
            <w:kern w:val="24"/>
            <w:sz w:val="21"/>
            <w:szCs w:val="21"/>
          </w:rPr>
          <w:delText>p</w:delText>
        </w:r>
      </w:del>
      <w:r w:rsidRPr="00C2575F">
        <w:rPr>
          <w:rFonts w:ascii="Century Gothic" w:eastAsiaTheme="minorEastAsia" w:hAnsi="Century Gothic" w:cstheme="minorBidi"/>
          <w:color w:val="000000" w:themeColor="text1"/>
          <w:kern w:val="24"/>
          <w:sz w:val="21"/>
          <w:szCs w:val="21"/>
        </w:rPr>
        <w:t xml:space="preserve">lanning and Development, Product and Technology </w:t>
      </w:r>
      <w:ins w:id="367" w:author="Jennifer Agbasi" w:date="2018-10-11T15:35:00Z">
        <w:r w:rsidR="00240345">
          <w:rPr>
            <w:rFonts w:ascii="Century Gothic" w:eastAsiaTheme="minorEastAsia" w:hAnsi="Century Gothic" w:cstheme="minorBidi"/>
            <w:color w:val="000000" w:themeColor="text1"/>
            <w:kern w:val="24"/>
            <w:sz w:val="21"/>
            <w:szCs w:val="21"/>
          </w:rPr>
          <w:t>R</w:t>
        </w:r>
      </w:ins>
      <w:del w:id="368" w:author="Jennifer Agbasi" w:date="2018-10-11T15:35:00Z">
        <w:r w:rsidRPr="00C2575F" w:rsidDel="00240345">
          <w:rPr>
            <w:rFonts w:ascii="Century Gothic" w:eastAsiaTheme="minorEastAsia" w:hAnsi="Century Gothic" w:cstheme="minorBidi"/>
            <w:color w:val="000000" w:themeColor="text1"/>
            <w:kern w:val="24"/>
            <w:sz w:val="21"/>
            <w:szCs w:val="21"/>
          </w:rPr>
          <w:delText>r</w:delText>
        </w:r>
      </w:del>
      <w:r w:rsidRPr="00C2575F">
        <w:rPr>
          <w:rFonts w:ascii="Century Gothic" w:eastAsiaTheme="minorEastAsia" w:hAnsi="Century Gothic" w:cstheme="minorBidi"/>
          <w:color w:val="000000" w:themeColor="text1"/>
          <w:kern w:val="24"/>
          <w:sz w:val="21"/>
          <w:szCs w:val="21"/>
        </w:rPr>
        <w:t xml:space="preserve">oad </w:t>
      </w:r>
      <w:ins w:id="369" w:author="Jennifer Agbasi" w:date="2018-10-11T15:35:00Z">
        <w:r w:rsidR="00240345">
          <w:rPr>
            <w:rFonts w:ascii="Century Gothic" w:eastAsiaTheme="minorEastAsia" w:hAnsi="Century Gothic" w:cstheme="minorBidi"/>
            <w:color w:val="000000" w:themeColor="text1"/>
            <w:kern w:val="24"/>
            <w:sz w:val="21"/>
            <w:szCs w:val="21"/>
          </w:rPr>
          <w:t>M</w:t>
        </w:r>
      </w:ins>
      <w:del w:id="370" w:author="Jennifer Agbasi" w:date="2018-10-11T15:35:00Z">
        <w:r w:rsidRPr="00C2575F" w:rsidDel="00240345">
          <w:rPr>
            <w:rFonts w:ascii="Century Gothic" w:eastAsiaTheme="minorEastAsia" w:hAnsi="Century Gothic" w:cstheme="minorBidi"/>
            <w:color w:val="000000" w:themeColor="text1"/>
            <w:kern w:val="24"/>
            <w:sz w:val="21"/>
            <w:szCs w:val="21"/>
          </w:rPr>
          <w:delText>m</w:delText>
        </w:r>
      </w:del>
      <w:r w:rsidRPr="00C2575F">
        <w:rPr>
          <w:rFonts w:ascii="Century Gothic" w:eastAsiaTheme="minorEastAsia" w:hAnsi="Century Gothic" w:cstheme="minorBidi"/>
          <w:color w:val="000000" w:themeColor="text1"/>
          <w:kern w:val="24"/>
          <w:sz w:val="21"/>
          <w:szCs w:val="21"/>
        </w:rPr>
        <w:t>apping, Product Profitability and Product/Service Rollout.</w:t>
      </w:r>
    </w:p>
    <w:p w:rsidR="001F0F60" w:rsidRPr="00C2575F" w:rsidRDefault="001F0F60" w:rsidP="003C36B2">
      <w:pPr>
        <w:pStyle w:val="NormalWeb"/>
        <w:spacing w:after="0" w:line="360" w:lineRule="auto"/>
        <w:jc w:val="both"/>
        <w:rPr>
          <w:rFonts w:ascii="Century Gothic" w:hAnsi="Century Gothic"/>
          <w:sz w:val="21"/>
          <w:szCs w:val="21"/>
        </w:rPr>
        <w:pPrChange w:id="371" w:author="Jennifer Agbasi" w:date="2018-10-11T11:17:00Z">
          <w:pPr>
            <w:pStyle w:val="NormalWeb"/>
            <w:spacing w:after="0"/>
            <w:jc w:val="both"/>
          </w:pPr>
        </w:pPrChange>
      </w:pPr>
      <w:r w:rsidRPr="00C2575F">
        <w:rPr>
          <w:rFonts w:ascii="Century Gothic" w:eastAsiaTheme="minorEastAsia" w:hAnsi="Century Gothic" w:cstheme="minorBidi"/>
          <w:color w:val="000000" w:themeColor="text1"/>
          <w:kern w:val="24"/>
          <w:sz w:val="21"/>
          <w:szCs w:val="21"/>
        </w:rPr>
        <w:t> </w:t>
      </w:r>
    </w:p>
    <w:p w:rsidR="00CC3246" w:rsidRDefault="00240345" w:rsidP="003C36B2">
      <w:pPr>
        <w:spacing w:line="360" w:lineRule="auto"/>
        <w:jc w:val="both"/>
        <w:rPr>
          <w:rFonts w:ascii="Century Gothic" w:hAnsi="Century Gothic"/>
          <w:b/>
          <w:sz w:val="21"/>
          <w:szCs w:val="21"/>
        </w:rPr>
        <w:pPrChange w:id="372" w:author="Jennifer Agbasi" w:date="2018-10-11T11:17:00Z">
          <w:pPr>
            <w:jc w:val="both"/>
          </w:pPr>
        </w:pPrChange>
      </w:pPr>
      <w:ins w:id="373" w:author="Jennifer Agbasi" w:date="2018-10-11T15:35:00Z">
        <w:r>
          <w:rPr>
            <w:rFonts w:ascii="Century Gothic" w:eastAsiaTheme="minorEastAsia" w:hAnsi="Century Gothic"/>
            <w:color w:val="000000" w:themeColor="text1"/>
            <w:kern w:val="24"/>
            <w:sz w:val="21"/>
            <w:szCs w:val="21"/>
          </w:rPr>
          <w:t xml:space="preserve">With </w:t>
        </w:r>
      </w:ins>
      <w:del w:id="374" w:author="Jennifer Agbasi" w:date="2018-10-11T15:36:00Z">
        <w:r w:rsidR="001F0F60" w:rsidRPr="00C2575F" w:rsidDel="00240345">
          <w:rPr>
            <w:rFonts w:ascii="Century Gothic" w:eastAsiaTheme="minorEastAsia" w:hAnsi="Century Gothic"/>
            <w:color w:val="000000" w:themeColor="text1"/>
            <w:kern w:val="24"/>
            <w:sz w:val="21"/>
            <w:szCs w:val="21"/>
          </w:rPr>
          <w:delText>O</w:delText>
        </w:r>
      </w:del>
      <w:ins w:id="375" w:author="Jennifer Agbasi" w:date="2018-10-11T15:36:00Z">
        <w:r>
          <w:rPr>
            <w:rFonts w:ascii="Century Gothic" w:eastAsiaTheme="minorEastAsia" w:hAnsi="Century Gothic"/>
            <w:color w:val="000000" w:themeColor="text1"/>
            <w:kern w:val="24"/>
            <w:sz w:val="21"/>
            <w:szCs w:val="21"/>
          </w:rPr>
          <w:t>o</w:t>
        </w:r>
      </w:ins>
      <w:r w:rsidR="001F0F60" w:rsidRPr="00C2575F">
        <w:rPr>
          <w:rFonts w:ascii="Century Gothic" w:eastAsiaTheme="minorEastAsia" w:hAnsi="Century Gothic"/>
          <w:color w:val="000000" w:themeColor="text1"/>
          <w:kern w:val="24"/>
          <w:sz w:val="21"/>
          <w:szCs w:val="21"/>
        </w:rPr>
        <w:t>ver 25 years of practical experience in adding value to companies in the Consulting, Financial Services, Telecommunications, and e-Commerce industries</w:t>
      </w:r>
      <w:ins w:id="376" w:author="Jennifer Agbasi" w:date="2018-10-11T15:36:00Z">
        <w:r>
          <w:rPr>
            <w:rFonts w:ascii="Century Gothic" w:eastAsiaTheme="minorEastAsia" w:hAnsi="Century Gothic"/>
            <w:color w:val="000000" w:themeColor="text1"/>
            <w:kern w:val="24"/>
            <w:sz w:val="21"/>
            <w:szCs w:val="21"/>
          </w:rPr>
          <w:t>, Mr. Ebuehi</w:t>
        </w:r>
      </w:ins>
      <w:del w:id="377" w:author="Jennifer Agbasi" w:date="2018-10-11T15:36:00Z">
        <w:r w:rsidR="001F0F60" w:rsidRPr="00C2575F" w:rsidDel="00240345">
          <w:rPr>
            <w:rFonts w:ascii="Century Gothic" w:eastAsiaTheme="minorEastAsia" w:hAnsi="Century Gothic"/>
            <w:color w:val="000000" w:themeColor="text1"/>
            <w:kern w:val="24"/>
            <w:sz w:val="21"/>
            <w:szCs w:val="21"/>
          </w:rPr>
          <w:delText xml:space="preserve">. He </w:delText>
        </w:r>
      </w:del>
      <w:r w:rsidR="001F0F60" w:rsidRPr="00C2575F">
        <w:rPr>
          <w:rFonts w:ascii="Century Gothic" w:eastAsiaTheme="minorEastAsia" w:hAnsi="Century Gothic"/>
          <w:color w:val="000000" w:themeColor="text1"/>
          <w:kern w:val="24"/>
          <w:sz w:val="21"/>
          <w:szCs w:val="21"/>
        </w:rPr>
        <w:t xml:space="preserve">has strong communication skills and </w:t>
      </w:r>
      <w:ins w:id="378" w:author="Jennifer Agbasi" w:date="2018-10-11T15:36:00Z">
        <w:r w:rsidR="00C468CD">
          <w:rPr>
            <w:rFonts w:ascii="Century Gothic" w:eastAsiaTheme="minorEastAsia" w:hAnsi="Century Gothic"/>
            <w:color w:val="000000" w:themeColor="text1"/>
            <w:kern w:val="24"/>
            <w:sz w:val="21"/>
            <w:szCs w:val="21"/>
          </w:rPr>
          <w:t xml:space="preserve">a remarkable ability to </w:t>
        </w:r>
      </w:ins>
      <w:r w:rsidR="001F0F60" w:rsidRPr="00C2575F">
        <w:rPr>
          <w:rFonts w:ascii="Century Gothic" w:eastAsiaTheme="minorEastAsia" w:hAnsi="Century Gothic"/>
          <w:color w:val="000000" w:themeColor="text1"/>
          <w:kern w:val="24"/>
          <w:sz w:val="21"/>
          <w:szCs w:val="21"/>
        </w:rPr>
        <w:t>cultivat</w:t>
      </w:r>
      <w:ins w:id="379" w:author="Jennifer Agbasi" w:date="2018-10-11T15:42:00Z">
        <w:r w:rsidR="00C468CD">
          <w:rPr>
            <w:rFonts w:ascii="Century Gothic" w:eastAsiaTheme="minorEastAsia" w:hAnsi="Century Gothic"/>
            <w:color w:val="000000" w:themeColor="text1"/>
            <w:kern w:val="24"/>
            <w:sz w:val="21"/>
            <w:szCs w:val="21"/>
          </w:rPr>
          <w:t>e</w:t>
        </w:r>
      </w:ins>
      <w:del w:id="380" w:author="Jennifer Agbasi" w:date="2018-10-11T15:42:00Z">
        <w:r w:rsidR="001F0F60" w:rsidRPr="00C2575F" w:rsidDel="00C468CD">
          <w:rPr>
            <w:rFonts w:ascii="Century Gothic" w:eastAsiaTheme="minorEastAsia" w:hAnsi="Century Gothic"/>
            <w:color w:val="000000" w:themeColor="text1"/>
            <w:kern w:val="24"/>
            <w:sz w:val="21"/>
            <w:szCs w:val="21"/>
          </w:rPr>
          <w:delText>ion</w:delText>
        </w:r>
      </w:del>
      <w:r w:rsidR="001F0F60" w:rsidRPr="00C2575F">
        <w:rPr>
          <w:rFonts w:ascii="Century Gothic" w:eastAsiaTheme="minorEastAsia" w:hAnsi="Century Gothic"/>
          <w:color w:val="000000" w:themeColor="text1"/>
          <w:kern w:val="24"/>
          <w:sz w:val="21"/>
          <w:szCs w:val="21"/>
        </w:rPr>
        <w:t xml:space="preserve"> </w:t>
      </w:r>
      <w:del w:id="381" w:author="Jennifer Agbasi" w:date="2018-10-11T15:42:00Z">
        <w:r w:rsidR="001F0F60" w:rsidRPr="00C2575F" w:rsidDel="00C468CD">
          <w:rPr>
            <w:rFonts w:ascii="Century Gothic" w:eastAsiaTheme="minorEastAsia" w:hAnsi="Century Gothic"/>
            <w:color w:val="000000" w:themeColor="text1"/>
            <w:kern w:val="24"/>
            <w:sz w:val="21"/>
            <w:szCs w:val="21"/>
          </w:rPr>
          <w:delText xml:space="preserve">of </w:delText>
        </w:r>
      </w:del>
      <w:r w:rsidR="001F0F60" w:rsidRPr="00C2575F">
        <w:rPr>
          <w:rFonts w:ascii="Century Gothic" w:eastAsiaTheme="minorEastAsia" w:hAnsi="Century Gothic"/>
          <w:color w:val="000000" w:themeColor="text1"/>
          <w:kern w:val="24"/>
          <w:sz w:val="21"/>
          <w:szCs w:val="21"/>
        </w:rPr>
        <w:t xml:space="preserve">key relationships with all levels of personnel/clients and experience in managing high performance teams. Francis is also a Certified Project Manager proficient in </w:t>
      </w:r>
      <w:ins w:id="382" w:author="Jennifer Agbasi" w:date="2018-10-11T15:43:00Z">
        <w:r w:rsidR="00C468CD">
          <w:rPr>
            <w:rFonts w:ascii="Century Gothic" w:eastAsiaTheme="minorEastAsia" w:hAnsi="Century Gothic"/>
            <w:color w:val="000000" w:themeColor="text1"/>
            <w:kern w:val="24"/>
            <w:sz w:val="21"/>
            <w:szCs w:val="21"/>
          </w:rPr>
          <w:t xml:space="preserve">MS Project tools and </w:t>
        </w:r>
      </w:ins>
      <w:r w:rsidR="001F0F60" w:rsidRPr="00C2575F">
        <w:rPr>
          <w:rFonts w:ascii="Century Gothic" w:eastAsiaTheme="minorEastAsia" w:hAnsi="Century Gothic"/>
          <w:color w:val="000000" w:themeColor="text1"/>
          <w:kern w:val="24"/>
          <w:sz w:val="21"/>
          <w:szCs w:val="21"/>
        </w:rPr>
        <w:t xml:space="preserve">PMI </w:t>
      </w:r>
      <w:del w:id="383" w:author="Jennifer Agbasi" w:date="2018-10-11T15:43:00Z">
        <w:r w:rsidR="001F0F60" w:rsidRPr="00C2575F" w:rsidDel="00C468CD">
          <w:rPr>
            <w:rFonts w:ascii="Century Gothic" w:eastAsiaTheme="minorEastAsia" w:hAnsi="Century Gothic"/>
            <w:color w:val="000000" w:themeColor="text1"/>
            <w:kern w:val="24"/>
            <w:sz w:val="21"/>
            <w:szCs w:val="21"/>
          </w:rPr>
          <w:delText xml:space="preserve">and MS Projects </w:delText>
        </w:r>
      </w:del>
      <w:r w:rsidR="001F0F60" w:rsidRPr="00C2575F">
        <w:rPr>
          <w:rFonts w:ascii="Century Gothic" w:eastAsiaTheme="minorEastAsia" w:hAnsi="Century Gothic"/>
          <w:color w:val="000000" w:themeColor="text1"/>
          <w:kern w:val="24"/>
          <w:sz w:val="21"/>
          <w:szCs w:val="21"/>
        </w:rPr>
        <w:t>methodologies.</w:t>
      </w:r>
    </w:p>
    <w:p w:rsidR="00F84EDB" w:rsidRDefault="00F84EDB" w:rsidP="003C36B2">
      <w:pPr>
        <w:spacing w:line="360" w:lineRule="auto"/>
        <w:jc w:val="both"/>
        <w:rPr>
          <w:rFonts w:ascii="Century Gothic" w:hAnsi="Century Gothic"/>
          <w:b/>
          <w:sz w:val="21"/>
          <w:szCs w:val="21"/>
        </w:rPr>
        <w:pPrChange w:id="384" w:author="Jennifer Agbasi" w:date="2018-10-11T11:17:00Z">
          <w:pPr>
            <w:jc w:val="both"/>
          </w:pPr>
        </w:pPrChange>
      </w:pPr>
    </w:p>
    <w:p w:rsidR="00C468CD" w:rsidRDefault="00C468CD">
      <w:pPr>
        <w:rPr>
          <w:ins w:id="385" w:author="Jennifer Agbasi" w:date="2018-10-11T15:43:00Z"/>
          <w:rFonts w:ascii="Century Gothic" w:eastAsia="Times New Roman" w:hAnsi="Century Gothic" w:cs="Helvetica"/>
          <w:color w:val="333333"/>
          <w:sz w:val="36"/>
          <w:szCs w:val="36"/>
          <w:lang w:eastAsia="en-GB"/>
        </w:rPr>
      </w:pPr>
      <w:ins w:id="386" w:author="Jennifer Agbasi" w:date="2018-10-11T15:43:00Z">
        <w:r>
          <w:rPr>
            <w:rFonts w:ascii="Century Gothic" w:eastAsia="Times New Roman" w:hAnsi="Century Gothic" w:cs="Helvetica"/>
            <w:color w:val="333333"/>
            <w:sz w:val="36"/>
            <w:szCs w:val="36"/>
            <w:lang w:eastAsia="en-GB"/>
          </w:rPr>
          <w:br w:type="page"/>
        </w:r>
      </w:ins>
    </w:p>
    <w:p w:rsidR="004E70B8" w:rsidRPr="00E85FFD" w:rsidRDefault="001F0F60" w:rsidP="003C36B2">
      <w:pPr>
        <w:shd w:val="clear" w:color="auto" w:fill="FFFFFF"/>
        <w:spacing w:before="300" w:after="150" w:line="360" w:lineRule="auto"/>
        <w:jc w:val="both"/>
        <w:outlineLvl w:val="2"/>
        <w:rPr>
          <w:rFonts w:ascii="Century Gothic" w:eastAsia="Times New Roman" w:hAnsi="Century Gothic" w:cs="Helvetica"/>
          <w:color w:val="333333"/>
          <w:sz w:val="36"/>
          <w:szCs w:val="36"/>
          <w:lang w:eastAsia="en-GB"/>
        </w:rPr>
        <w:pPrChange w:id="387" w:author="Jennifer Agbasi" w:date="2018-10-11T11:17:00Z">
          <w:pPr>
            <w:shd w:val="clear" w:color="auto" w:fill="FFFFFF"/>
            <w:spacing w:before="300" w:after="150" w:line="240" w:lineRule="auto"/>
            <w:jc w:val="both"/>
            <w:outlineLvl w:val="2"/>
          </w:pPr>
        </w:pPrChange>
      </w:pPr>
      <w:r>
        <w:rPr>
          <w:rFonts w:ascii="Century Gothic" w:eastAsia="Times New Roman" w:hAnsi="Century Gothic" w:cs="Helvetica"/>
          <w:color w:val="333333"/>
          <w:sz w:val="36"/>
          <w:szCs w:val="36"/>
          <w:lang w:eastAsia="en-GB"/>
        </w:rPr>
        <w:lastRenderedPageBreak/>
        <w:t xml:space="preserve">MR. </w:t>
      </w:r>
      <w:r w:rsidR="004E70B8">
        <w:rPr>
          <w:rFonts w:ascii="Century Gothic" w:eastAsia="Times New Roman" w:hAnsi="Century Gothic" w:cs="Helvetica"/>
          <w:color w:val="333333"/>
          <w:sz w:val="36"/>
          <w:szCs w:val="36"/>
          <w:lang w:eastAsia="en-GB"/>
        </w:rPr>
        <w:t>PRASANTH DAMODARAN</w:t>
      </w:r>
    </w:p>
    <w:p w:rsidR="00F84EDB" w:rsidRDefault="004E70B8" w:rsidP="003C36B2">
      <w:pPr>
        <w:spacing w:line="360" w:lineRule="auto"/>
        <w:jc w:val="both"/>
        <w:rPr>
          <w:rFonts w:ascii="Century Gothic" w:hAnsi="Century Gothic" w:cs="Times New Roman"/>
          <w:sz w:val="21"/>
          <w:szCs w:val="21"/>
          <w:lang w:val="en-US"/>
        </w:rPr>
        <w:pPrChange w:id="388" w:author="Jennifer Agbasi" w:date="2018-10-11T11:17:00Z">
          <w:pPr>
            <w:jc w:val="both"/>
          </w:pPr>
        </w:pPrChange>
      </w:pPr>
      <w:r>
        <w:rPr>
          <w:rFonts w:ascii="Century Gothic" w:eastAsia="Times New Roman" w:hAnsi="Century Gothic" w:cs="Helvetica"/>
          <w:color w:val="333333"/>
          <w:sz w:val="27"/>
          <w:szCs w:val="27"/>
          <w:lang w:eastAsia="en-GB"/>
        </w:rPr>
        <w:t>Chief Operating Officer (COO)</w:t>
      </w:r>
    </w:p>
    <w:p w:rsidR="004E70B8" w:rsidRPr="004E70B8" w:rsidRDefault="00C468CD" w:rsidP="003C36B2">
      <w:pPr>
        <w:spacing w:line="360" w:lineRule="auto"/>
        <w:jc w:val="both"/>
        <w:rPr>
          <w:rFonts w:ascii="Century Gothic" w:hAnsi="Century Gothic" w:cs="Times New Roman"/>
          <w:sz w:val="21"/>
          <w:szCs w:val="21"/>
          <w:lang w:val="en-US"/>
        </w:rPr>
        <w:pPrChange w:id="389" w:author="Jennifer Agbasi" w:date="2018-10-11T11:17:00Z">
          <w:pPr>
            <w:jc w:val="both"/>
          </w:pPr>
        </w:pPrChange>
      </w:pPr>
      <w:ins w:id="390" w:author="Jennifer Agbasi" w:date="2018-10-11T15:44:00Z">
        <w:r>
          <w:rPr>
            <w:rFonts w:ascii="Century Gothic" w:hAnsi="Century Gothic" w:cs="Times New Roman"/>
            <w:sz w:val="21"/>
            <w:szCs w:val="21"/>
            <w:lang w:val="en-US"/>
          </w:rPr>
          <w:t xml:space="preserve">Mr. </w:t>
        </w:r>
      </w:ins>
      <w:r w:rsidR="004E70B8">
        <w:rPr>
          <w:rFonts w:ascii="Century Gothic" w:hAnsi="Century Gothic" w:cs="Times New Roman"/>
          <w:sz w:val="21"/>
          <w:szCs w:val="21"/>
          <w:lang w:val="en-US"/>
        </w:rPr>
        <w:t xml:space="preserve">Prasanth Damodaran, </w:t>
      </w:r>
      <w:ins w:id="391" w:author="Jennifer Agbasi" w:date="2018-10-11T15:44:00Z">
        <w:r>
          <w:rPr>
            <w:rFonts w:ascii="Century Gothic" w:hAnsi="Century Gothic" w:cs="Times New Roman"/>
            <w:sz w:val="21"/>
            <w:szCs w:val="21"/>
            <w:lang w:val="en-US"/>
          </w:rPr>
          <w:t xml:space="preserve">is an </w:t>
        </w:r>
      </w:ins>
      <w:r w:rsidR="004E70B8">
        <w:rPr>
          <w:rFonts w:ascii="Century Gothic" w:hAnsi="Century Gothic" w:cs="Times New Roman"/>
          <w:sz w:val="21"/>
          <w:szCs w:val="21"/>
          <w:lang w:val="en-US"/>
        </w:rPr>
        <w:t>e</w:t>
      </w:r>
      <w:r w:rsidR="004E70B8" w:rsidRPr="004E70B8">
        <w:rPr>
          <w:rFonts w:ascii="Century Gothic" w:hAnsi="Century Gothic" w:cs="Times New Roman"/>
          <w:sz w:val="21"/>
          <w:szCs w:val="21"/>
          <w:lang w:val="en-US"/>
        </w:rPr>
        <w:t>xperienced head of operations with a demonstrated history of working in the Smart cards and services industry</w:t>
      </w:r>
      <w:ins w:id="392" w:author="Jennifer Agbasi" w:date="2018-10-11T15:48:00Z">
        <w:r w:rsidR="007D05DA">
          <w:rPr>
            <w:rFonts w:ascii="Century Gothic" w:hAnsi="Century Gothic" w:cs="Times New Roman"/>
            <w:sz w:val="21"/>
            <w:szCs w:val="21"/>
            <w:lang w:val="en-US"/>
          </w:rPr>
          <w:t xml:space="preserve"> and a demonstrable</w:t>
        </w:r>
      </w:ins>
      <w:del w:id="393" w:author="Jennifer Agbasi" w:date="2018-10-11T15:48:00Z">
        <w:r w:rsidR="004E70B8" w:rsidRPr="004E70B8" w:rsidDel="007D05DA">
          <w:rPr>
            <w:rFonts w:ascii="Century Gothic" w:hAnsi="Century Gothic" w:cs="Times New Roman"/>
            <w:sz w:val="21"/>
            <w:szCs w:val="21"/>
            <w:lang w:val="en-US"/>
          </w:rPr>
          <w:delText xml:space="preserve">. Acquired </w:delText>
        </w:r>
      </w:del>
      <w:r w:rsidR="004E70B8" w:rsidRPr="004E70B8">
        <w:rPr>
          <w:rFonts w:ascii="Century Gothic" w:hAnsi="Century Gothic" w:cs="Times New Roman"/>
          <w:sz w:val="21"/>
          <w:szCs w:val="21"/>
          <w:lang w:val="en-US"/>
        </w:rPr>
        <w:t>knowledge of Solar PV technology.</w:t>
      </w:r>
    </w:p>
    <w:p w:rsidR="004E70B8" w:rsidRPr="004E70B8" w:rsidRDefault="007D05DA" w:rsidP="003C36B2">
      <w:pPr>
        <w:spacing w:line="360" w:lineRule="auto"/>
        <w:jc w:val="both"/>
        <w:rPr>
          <w:rFonts w:ascii="Century Gothic" w:hAnsi="Century Gothic" w:cs="Times New Roman"/>
          <w:sz w:val="21"/>
          <w:szCs w:val="21"/>
          <w:lang w:val="en-US"/>
        </w:rPr>
        <w:pPrChange w:id="394" w:author="Jennifer Agbasi" w:date="2018-10-11T11:17:00Z">
          <w:pPr>
            <w:jc w:val="both"/>
          </w:pPr>
        </w:pPrChange>
      </w:pPr>
      <w:ins w:id="395" w:author="Jennifer Agbasi" w:date="2018-10-11T15:49:00Z">
        <w:r>
          <w:rPr>
            <w:rFonts w:ascii="Century Gothic" w:hAnsi="Century Gothic" w:cs="Times New Roman"/>
            <w:sz w:val="21"/>
            <w:szCs w:val="21"/>
            <w:lang w:val="en-US"/>
          </w:rPr>
          <w:t>Mr Damodaran a</w:t>
        </w:r>
      </w:ins>
      <w:del w:id="396" w:author="Jennifer Agbasi" w:date="2018-10-11T15:49:00Z">
        <w:r w:rsidR="004E70B8" w:rsidDel="007D05DA">
          <w:rPr>
            <w:rFonts w:ascii="Century Gothic" w:hAnsi="Century Gothic" w:cs="Times New Roman"/>
            <w:sz w:val="21"/>
            <w:szCs w:val="21"/>
            <w:lang w:val="en-US"/>
          </w:rPr>
          <w:delText>A</w:delText>
        </w:r>
      </w:del>
      <w:r w:rsidR="004E70B8">
        <w:rPr>
          <w:rFonts w:ascii="Century Gothic" w:hAnsi="Century Gothic" w:cs="Times New Roman"/>
          <w:sz w:val="21"/>
          <w:szCs w:val="21"/>
          <w:lang w:val="en-US"/>
        </w:rPr>
        <w:t>lso has</w:t>
      </w:r>
      <w:r w:rsidR="004E70B8" w:rsidRPr="004E70B8">
        <w:rPr>
          <w:rFonts w:ascii="Century Gothic" w:hAnsi="Century Gothic" w:cs="Times New Roman"/>
          <w:sz w:val="21"/>
          <w:szCs w:val="21"/>
          <w:lang w:val="en-US"/>
        </w:rPr>
        <w:t xml:space="preserve"> experience </w:t>
      </w:r>
      <w:ins w:id="397" w:author="Jennifer Agbasi" w:date="2018-10-11T15:49:00Z">
        <w:r>
          <w:rPr>
            <w:rFonts w:ascii="Century Gothic" w:hAnsi="Century Gothic" w:cs="Times New Roman"/>
            <w:sz w:val="21"/>
            <w:szCs w:val="21"/>
            <w:lang w:val="en-US"/>
          </w:rPr>
          <w:t xml:space="preserve">leading </w:t>
        </w:r>
      </w:ins>
      <w:del w:id="398" w:author="Jennifer Agbasi" w:date="2018-10-11T15:49:00Z">
        <w:r w:rsidR="004E70B8" w:rsidRPr="004E70B8" w:rsidDel="007D05DA">
          <w:rPr>
            <w:rFonts w:ascii="Century Gothic" w:hAnsi="Century Gothic" w:cs="Times New Roman"/>
            <w:sz w:val="21"/>
            <w:szCs w:val="21"/>
            <w:lang w:val="en-US"/>
          </w:rPr>
          <w:delText xml:space="preserve">in </w:delText>
        </w:r>
      </w:del>
      <w:r w:rsidR="004E70B8" w:rsidRPr="004E70B8">
        <w:rPr>
          <w:rFonts w:ascii="Century Gothic" w:hAnsi="Century Gothic" w:cs="Times New Roman"/>
          <w:sz w:val="21"/>
          <w:szCs w:val="21"/>
          <w:lang w:val="en-US"/>
        </w:rPr>
        <w:t xml:space="preserve">many product lines </w:t>
      </w:r>
      <w:ins w:id="399" w:author="Jennifer Agbasi" w:date="2018-10-11T15:50:00Z">
        <w:r>
          <w:rPr>
            <w:rFonts w:ascii="Century Gothic" w:hAnsi="Century Gothic" w:cs="Times New Roman"/>
            <w:sz w:val="21"/>
            <w:szCs w:val="21"/>
            <w:lang w:val="en-US"/>
          </w:rPr>
          <w:t xml:space="preserve">in </w:t>
        </w:r>
      </w:ins>
      <w:r w:rsidR="004E70B8" w:rsidRPr="004E70B8">
        <w:rPr>
          <w:rFonts w:ascii="Century Gothic" w:hAnsi="Century Gothic" w:cs="Times New Roman"/>
          <w:sz w:val="21"/>
          <w:szCs w:val="21"/>
          <w:lang w:val="en-US"/>
        </w:rPr>
        <w:t xml:space="preserve">Digital </w:t>
      </w:r>
      <w:ins w:id="400" w:author="Jennifer Agbasi" w:date="2018-10-11T15:50:00Z">
        <w:r>
          <w:rPr>
            <w:rFonts w:ascii="Century Gothic" w:hAnsi="Century Gothic" w:cs="Times New Roman"/>
            <w:sz w:val="21"/>
            <w:szCs w:val="21"/>
            <w:lang w:val="en-US"/>
          </w:rPr>
          <w:t>P</w:t>
        </w:r>
      </w:ins>
      <w:del w:id="401" w:author="Jennifer Agbasi" w:date="2018-10-11T15:50:00Z">
        <w:r w:rsidR="004E70B8" w:rsidRPr="004E70B8" w:rsidDel="007D05DA">
          <w:rPr>
            <w:rFonts w:ascii="Century Gothic" w:hAnsi="Century Gothic" w:cs="Times New Roman"/>
            <w:sz w:val="21"/>
            <w:szCs w:val="21"/>
            <w:lang w:val="en-US"/>
          </w:rPr>
          <w:delText>p</w:delText>
        </w:r>
      </w:del>
      <w:r w:rsidR="004E70B8" w:rsidRPr="004E70B8">
        <w:rPr>
          <w:rFonts w:ascii="Century Gothic" w:hAnsi="Century Gothic" w:cs="Times New Roman"/>
          <w:sz w:val="21"/>
          <w:szCs w:val="21"/>
          <w:lang w:val="en-US"/>
        </w:rPr>
        <w:t xml:space="preserve">ayments </w:t>
      </w:r>
      <w:ins w:id="402" w:author="Jennifer Agbasi" w:date="2018-10-11T15:50:00Z">
        <w:r>
          <w:rPr>
            <w:rFonts w:ascii="Century Gothic" w:hAnsi="Century Gothic" w:cs="Times New Roman"/>
            <w:sz w:val="21"/>
            <w:szCs w:val="21"/>
            <w:lang w:val="en-US"/>
          </w:rPr>
          <w:t>P</w:t>
        </w:r>
      </w:ins>
      <w:del w:id="403" w:author="Jennifer Agbasi" w:date="2018-10-11T15:50:00Z">
        <w:r w:rsidR="004E70B8" w:rsidRPr="004E70B8" w:rsidDel="007D05DA">
          <w:rPr>
            <w:rFonts w:ascii="Century Gothic" w:hAnsi="Century Gothic" w:cs="Times New Roman"/>
            <w:sz w:val="21"/>
            <w:szCs w:val="21"/>
            <w:lang w:val="en-US"/>
          </w:rPr>
          <w:delText>p</w:delText>
        </w:r>
      </w:del>
      <w:r w:rsidR="004E70B8" w:rsidRPr="004E70B8">
        <w:rPr>
          <w:rFonts w:ascii="Century Gothic" w:hAnsi="Century Gothic" w:cs="Times New Roman"/>
          <w:sz w:val="21"/>
          <w:szCs w:val="21"/>
          <w:lang w:val="en-US"/>
        </w:rPr>
        <w:t xml:space="preserve">ayment </w:t>
      </w:r>
      <w:ins w:id="404" w:author="Jennifer Agbasi" w:date="2018-10-11T15:50:00Z">
        <w:r>
          <w:rPr>
            <w:rFonts w:ascii="Century Gothic" w:hAnsi="Century Gothic" w:cs="Times New Roman"/>
            <w:sz w:val="21"/>
            <w:szCs w:val="21"/>
            <w:lang w:val="en-US"/>
          </w:rPr>
          <w:t>S</w:t>
        </w:r>
      </w:ins>
      <w:del w:id="405" w:author="Jennifer Agbasi" w:date="2018-10-11T15:50:00Z">
        <w:r w:rsidR="004E70B8" w:rsidRPr="004E70B8" w:rsidDel="007D05DA">
          <w:rPr>
            <w:rFonts w:ascii="Century Gothic" w:hAnsi="Century Gothic" w:cs="Times New Roman"/>
            <w:sz w:val="21"/>
            <w:szCs w:val="21"/>
            <w:lang w:val="en-US"/>
          </w:rPr>
          <w:delText>s</w:delText>
        </w:r>
      </w:del>
      <w:r w:rsidR="004E70B8" w:rsidRPr="004E70B8">
        <w:rPr>
          <w:rFonts w:ascii="Century Gothic" w:hAnsi="Century Gothic" w:cs="Times New Roman"/>
          <w:sz w:val="21"/>
          <w:szCs w:val="21"/>
          <w:lang w:val="en-US"/>
        </w:rPr>
        <w:t xml:space="preserve">olutions, Automatic </w:t>
      </w:r>
      <w:ins w:id="406" w:author="Jennifer Agbasi" w:date="2018-10-11T15:50:00Z">
        <w:r>
          <w:rPr>
            <w:rFonts w:ascii="Century Gothic" w:hAnsi="Century Gothic" w:cs="Times New Roman"/>
            <w:sz w:val="21"/>
            <w:szCs w:val="21"/>
            <w:lang w:val="en-US"/>
          </w:rPr>
          <w:t>F</w:t>
        </w:r>
      </w:ins>
      <w:del w:id="407" w:author="Jennifer Agbasi" w:date="2018-10-11T15:50:00Z">
        <w:r w:rsidR="004E70B8" w:rsidRPr="004E70B8" w:rsidDel="007D05DA">
          <w:rPr>
            <w:rFonts w:ascii="Century Gothic" w:hAnsi="Century Gothic" w:cs="Times New Roman"/>
            <w:sz w:val="21"/>
            <w:szCs w:val="21"/>
            <w:lang w:val="en-US"/>
          </w:rPr>
          <w:delText>f</w:delText>
        </w:r>
      </w:del>
      <w:r w:rsidR="004E70B8" w:rsidRPr="004E70B8">
        <w:rPr>
          <w:rFonts w:ascii="Century Gothic" w:hAnsi="Century Gothic" w:cs="Times New Roman"/>
          <w:sz w:val="21"/>
          <w:szCs w:val="21"/>
          <w:lang w:val="en-US"/>
        </w:rPr>
        <w:t xml:space="preserve">are </w:t>
      </w:r>
      <w:ins w:id="408" w:author="Jennifer Agbasi" w:date="2018-10-11T15:50:00Z">
        <w:r>
          <w:rPr>
            <w:rFonts w:ascii="Century Gothic" w:hAnsi="Century Gothic" w:cs="Times New Roman"/>
            <w:sz w:val="21"/>
            <w:szCs w:val="21"/>
            <w:lang w:val="en-US"/>
          </w:rPr>
          <w:t>C</w:t>
        </w:r>
      </w:ins>
      <w:del w:id="409" w:author="Jennifer Agbasi" w:date="2018-10-11T15:50:00Z">
        <w:r w:rsidR="004E70B8" w:rsidRPr="004E70B8" w:rsidDel="007D05DA">
          <w:rPr>
            <w:rFonts w:ascii="Century Gothic" w:hAnsi="Century Gothic" w:cs="Times New Roman"/>
            <w:sz w:val="21"/>
            <w:szCs w:val="21"/>
            <w:lang w:val="en-US"/>
          </w:rPr>
          <w:delText>c</w:delText>
        </w:r>
      </w:del>
      <w:r w:rsidR="004E70B8" w:rsidRPr="004E70B8">
        <w:rPr>
          <w:rFonts w:ascii="Century Gothic" w:hAnsi="Century Gothic" w:cs="Times New Roman"/>
          <w:sz w:val="21"/>
          <w:szCs w:val="21"/>
          <w:lang w:val="en-US"/>
        </w:rPr>
        <w:t>ollections</w:t>
      </w:r>
      <w:ins w:id="410" w:author="Jennifer Agbasi" w:date="2018-10-11T15:50:00Z">
        <w:r>
          <w:rPr>
            <w:rFonts w:ascii="Century Gothic" w:hAnsi="Century Gothic" w:cs="Times New Roman"/>
            <w:sz w:val="21"/>
            <w:szCs w:val="21"/>
            <w:lang w:val="en-US"/>
          </w:rPr>
          <w:t xml:space="preserve"> (AFC)</w:t>
        </w:r>
      </w:ins>
      <w:r w:rsidR="004E70B8" w:rsidRPr="004E70B8">
        <w:rPr>
          <w:rFonts w:ascii="Century Gothic" w:hAnsi="Century Gothic" w:cs="Times New Roman"/>
          <w:sz w:val="21"/>
          <w:szCs w:val="21"/>
          <w:lang w:val="en-US"/>
        </w:rPr>
        <w:t xml:space="preserve"> </w:t>
      </w:r>
      <w:del w:id="411" w:author="Jennifer Agbasi" w:date="2018-10-11T15:50:00Z">
        <w:r w:rsidR="004E70B8" w:rsidRPr="004E70B8" w:rsidDel="007D05DA">
          <w:rPr>
            <w:rFonts w:ascii="Century Gothic" w:hAnsi="Century Gothic" w:cs="Times New Roman"/>
            <w:sz w:val="21"/>
            <w:szCs w:val="21"/>
            <w:lang w:val="en-US"/>
          </w:rPr>
          <w:delText>s</w:delText>
        </w:r>
      </w:del>
      <w:ins w:id="412" w:author="Jennifer Agbasi" w:date="2018-10-11T15:50:00Z">
        <w:r>
          <w:rPr>
            <w:rFonts w:ascii="Century Gothic" w:hAnsi="Century Gothic" w:cs="Times New Roman"/>
            <w:sz w:val="21"/>
            <w:szCs w:val="21"/>
            <w:lang w:val="en-US"/>
          </w:rPr>
          <w:t>S</w:t>
        </w:r>
      </w:ins>
      <w:r w:rsidR="004E70B8" w:rsidRPr="004E70B8">
        <w:rPr>
          <w:rFonts w:ascii="Century Gothic" w:hAnsi="Century Gothic" w:cs="Times New Roman"/>
          <w:sz w:val="21"/>
          <w:szCs w:val="21"/>
          <w:lang w:val="en-US"/>
        </w:rPr>
        <w:t xml:space="preserve">ystems, Printed </w:t>
      </w:r>
      <w:ins w:id="413" w:author="Jennifer Agbasi" w:date="2018-10-11T15:51:00Z">
        <w:r>
          <w:rPr>
            <w:rFonts w:ascii="Century Gothic" w:hAnsi="Century Gothic" w:cs="Times New Roman"/>
            <w:sz w:val="21"/>
            <w:szCs w:val="21"/>
            <w:lang w:val="en-US"/>
          </w:rPr>
          <w:t>C</w:t>
        </w:r>
      </w:ins>
      <w:del w:id="414" w:author="Jennifer Agbasi" w:date="2018-10-11T15:51:00Z">
        <w:r w:rsidR="004E70B8" w:rsidRPr="004E70B8" w:rsidDel="007D05DA">
          <w:rPr>
            <w:rFonts w:ascii="Century Gothic" w:hAnsi="Century Gothic" w:cs="Times New Roman"/>
            <w:sz w:val="21"/>
            <w:szCs w:val="21"/>
            <w:lang w:val="en-US"/>
          </w:rPr>
          <w:delText>c</w:delText>
        </w:r>
      </w:del>
      <w:r w:rsidR="004E70B8" w:rsidRPr="004E70B8">
        <w:rPr>
          <w:rFonts w:ascii="Century Gothic" w:hAnsi="Century Gothic" w:cs="Times New Roman"/>
          <w:sz w:val="21"/>
          <w:szCs w:val="21"/>
          <w:lang w:val="en-US"/>
        </w:rPr>
        <w:t xml:space="preserve">ircuit </w:t>
      </w:r>
      <w:ins w:id="415" w:author="Jennifer Agbasi" w:date="2018-10-11T15:51:00Z">
        <w:r>
          <w:rPr>
            <w:rFonts w:ascii="Century Gothic" w:hAnsi="Century Gothic" w:cs="Times New Roman"/>
            <w:sz w:val="21"/>
            <w:szCs w:val="21"/>
            <w:lang w:val="en-US"/>
          </w:rPr>
          <w:t>B</w:t>
        </w:r>
      </w:ins>
      <w:del w:id="416" w:author="Jennifer Agbasi" w:date="2018-10-11T15:51:00Z">
        <w:r w:rsidR="004E70B8" w:rsidRPr="004E70B8" w:rsidDel="007D05DA">
          <w:rPr>
            <w:rFonts w:ascii="Century Gothic" w:hAnsi="Century Gothic" w:cs="Times New Roman"/>
            <w:sz w:val="21"/>
            <w:szCs w:val="21"/>
            <w:lang w:val="en-US"/>
          </w:rPr>
          <w:delText>b</w:delText>
        </w:r>
      </w:del>
      <w:r w:rsidR="004E70B8" w:rsidRPr="004E70B8">
        <w:rPr>
          <w:rFonts w:ascii="Century Gothic" w:hAnsi="Century Gothic" w:cs="Times New Roman"/>
          <w:sz w:val="21"/>
          <w:szCs w:val="21"/>
          <w:lang w:val="en-US"/>
        </w:rPr>
        <w:t xml:space="preserve">oards, Functional </w:t>
      </w:r>
      <w:ins w:id="417" w:author="Jennifer Agbasi" w:date="2018-10-11T15:51:00Z">
        <w:r>
          <w:rPr>
            <w:rFonts w:ascii="Century Gothic" w:hAnsi="Century Gothic" w:cs="Times New Roman"/>
            <w:sz w:val="21"/>
            <w:szCs w:val="21"/>
            <w:lang w:val="en-US"/>
          </w:rPr>
          <w:t>P</w:t>
        </w:r>
      </w:ins>
      <w:del w:id="418" w:author="Jennifer Agbasi" w:date="2018-10-11T15:51:00Z">
        <w:r w:rsidR="004E70B8" w:rsidRPr="004E70B8" w:rsidDel="007D05DA">
          <w:rPr>
            <w:rFonts w:ascii="Century Gothic" w:hAnsi="Century Gothic" w:cs="Times New Roman"/>
            <w:sz w:val="21"/>
            <w:szCs w:val="21"/>
            <w:lang w:val="en-US"/>
          </w:rPr>
          <w:delText>p</w:delText>
        </w:r>
      </w:del>
      <w:r w:rsidR="004E70B8" w:rsidRPr="004E70B8">
        <w:rPr>
          <w:rFonts w:ascii="Century Gothic" w:hAnsi="Century Gothic" w:cs="Times New Roman"/>
          <w:sz w:val="21"/>
          <w:szCs w:val="21"/>
          <w:lang w:val="en-US"/>
        </w:rPr>
        <w:t>rinting</w:t>
      </w:r>
      <w:ins w:id="419" w:author="Jennifer Agbasi" w:date="2018-10-11T15:51:00Z">
        <w:r>
          <w:rPr>
            <w:rFonts w:ascii="Century Gothic" w:hAnsi="Century Gothic" w:cs="Times New Roman"/>
            <w:sz w:val="21"/>
            <w:szCs w:val="21"/>
            <w:lang w:val="en-US"/>
          </w:rPr>
          <w:t>,</w:t>
        </w:r>
      </w:ins>
      <w:r w:rsidR="004E70B8" w:rsidRPr="004E70B8">
        <w:rPr>
          <w:rFonts w:ascii="Century Gothic" w:hAnsi="Century Gothic" w:cs="Times New Roman"/>
          <w:sz w:val="21"/>
          <w:szCs w:val="21"/>
          <w:lang w:val="en-US"/>
        </w:rPr>
        <w:t xml:space="preserve"> </w:t>
      </w:r>
      <w:del w:id="420" w:author="Jennifer Agbasi" w:date="2018-10-11T15:51:00Z">
        <w:r w:rsidR="004E70B8" w:rsidRPr="004E70B8" w:rsidDel="007D05DA">
          <w:rPr>
            <w:rFonts w:ascii="Century Gothic" w:hAnsi="Century Gothic" w:cs="Times New Roman"/>
            <w:sz w:val="21"/>
            <w:szCs w:val="21"/>
            <w:lang w:val="en-US"/>
          </w:rPr>
          <w:delText>etc</w:delText>
        </w:r>
      </w:del>
      <w:ins w:id="421" w:author="Jennifer Agbasi" w:date="2018-10-11T15:51:00Z">
        <w:r>
          <w:rPr>
            <w:rFonts w:ascii="Century Gothic" w:hAnsi="Century Gothic" w:cs="Times New Roman"/>
            <w:sz w:val="21"/>
            <w:szCs w:val="21"/>
            <w:lang w:val="en-US"/>
          </w:rPr>
          <w:t>amongst others,</w:t>
        </w:r>
      </w:ins>
      <w:del w:id="422" w:author="Jennifer Agbasi" w:date="2018-10-11T15:51:00Z">
        <w:r w:rsidR="004E70B8" w:rsidRPr="004E70B8" w:rsidDel="007D05DA">
          <w:rPr>
            <w:rFonts w:ascii="Century Gothic" w:hAnsi="Century Gothic" w:cs="Times New Roman"/>
            <w:sz w:val="21"/>
            <w:szCs w:val="21"/>
            <w:lang w:val="en-US"/>
          </w:rPr>
          <w:delText>.</w:delText>
        </w:r>
      </w:del>
      <w:r w:rsidR="004E70B8" w:rsidRPr="004E70B8">
        <w:rPr>
          <w:rFonts w:ascii="Century Gothic" w:hAnsi="Century Gothic" w:cs="Times New Roman"/>
          <w:sz w:val="21"/>
          <w:szCs w:val="21"/>
          <w:lang w:val="en-US"/>
        </w:rPr>
        <w:t xml:space="preserve"> </w:t>
      </w:r>
      <w:ins w:id="423" w:author="Jennifer Agbasi" w:date="2018-10-11T15:51:00Z">
        <w:r>
          <w:rPr>
            <w:rFonts w:ascii="Century Gothic" w:hAnsi="Century Gothic" w:cs="Times New Roman"/>
            <w:sz w:val="21"/>
            <w:szCs w:val="21"/>
            <w:lang w:val="en-US"/>
          </w:rPr>
          <w:t xml:space="preserve">While retaining an innate </w:t>
        </w:r>
      </w:ins>
      <w:ins w:id="424" w:author="Jennifer Agbasi" w:date="2018-10-11T15:52:00Z">
        <w:r>
          <w:rPr>
            <w:rFonts w:ascii="Century Gothic" w:hAnsi="Century Gothic" w:cs="Times New Roman"/>
            <w:sz w:val="21"/>
            <w:szCs w:val="21"/>
            <w:lang w:val="en-US"/>
          </w:rPr>
          <w:t>c</w:t>
        </w:r>
      </w:ins>
      <w:del w:id="425" w:author="Jennifer Agbasi" w:date="2018-10-11T15:52:00Z">
        <w:r w:rsidR="004E70B8" w:rsidRPr="004E70B8" w:rsidDel="007D05DA">
          <w:rPr>
            <w:rFonts w:ascii="Century Gothic" w:hAnsi="Century Gothic" w:cs="Times New Roman"/>
            <w:sz w:val="21"/>
            <w:szCs w:val="21"/>
            <w:lang w:val="en-US"/>
          </w:rPr>
          <w:delText>C</w:delText>
        </w:r>
      </w:del>
      <w:r w:rsidR="004E70B8" w:rsidRPr="004E70B8">
        <w:rPr>
          <w:rFonts w:ascii="Century Gothic" w:hAnsi="Century Gothic" w:cs="Times New Roman"/>
          <w:sz w:val="21"/>
          <w:szCs w:val="21"/>
          <w:lang w:val="en-US"/>
        </w:rPr>
        <w:t>apab</w:t>
      </w:r>
      <w:ins w:id="426" w:author="Jennifer Agbasi" w:date="2018-10-11T15:52:00Z">
        <w:r>
          <w:rPr>
            <w:rFonts w:ascii="Century Gothic" w:hAnsi="Century Gothic" w:cs="Times New Roman"/>
            <w:sz w:val="21"/>
            <w:szCs w:val="21"/>
            <w:lang w:val="en-US"/>
          </w:rPr>
          <w:t xml:space="preserve">ility </w:t>
        </w:r>
      </w:ins>
      <w:del w:id="427" w:author="Jennifer Agbasi" w:date="2018-10-11T15:52:00Z">
        <w:r w:rsidR="004E70B8" w:rsidRPr="004E70B8" w:rsidDel="007D05DA">
          <w:rPr>
            <w:rFonts w:ascii="Century Gothic" w:hAnsi="Century Gothic" w:cs="Times New Roman"/>
            <w:sz w:val="21"/>
            <w:szCs w:val="21"/>
            <w:lang w:val="en-US"/>
          </w:rPr>
          <w:delText>le</w:delText>
        </w:r>
      </w:del>
      <w:r w:rsidR="004E70B8" w:rsidRPr="004E70B8">
        <w:rPr>
          <w:rFonts w:ascii="Century Gothic" w:hAnsi="Century Gothic" w:cs="Times New Roman"/>
          <w:sz w:val="21"/>
          <w:szCs w:val="21"/>
          <w:lang w:val="en-US"/>
        </w:rPr>
        <w:t xml:space="preserve"> of adapting to other suitable product or service lines.</w:t>
      </w:r>
    </w:p>
    <w:p w:rsidR="004E70B8" w:rsidRPr="004E70B8" w:rsidRDefault="007D05DA" w:rsidP="003C36B2">
      <w:pPr>
        <w:spacing w:line="360" w:lineRule="auto"/>
        <w:jc w:val="both"/>
        <w:rPr>
          <w:rFonts w:ascii="Century Gothic" w:hAnsi="Century Gothic" w:cs="Times New Roman"/>
          <w:sz w:val="21"/>
          <w:szCs w:val="21"/>
          <w:lang w:val="en-US"/>
        </w:rPr>
        <w:pPrChange w:id="428" w:author="Jennifer Agbasi" w:date="2018-10-11T11:17:00Z">
          <w:pPr>
            <w:jc w:val="both"/>
          </w:pPr>
        </w:pPrChange>
      </w:pPr>
      <w:ins w:id="429" w:author="Jennifer Agbasi" w:date="2018-10-11T15:53:00Z">
        <w:r>
          <w:rPr>
            <w:rFonts w:ascii="Century Gothic" w:hAnsi="Century Gothic" w:cs="Times New Roman"/>
            <w:sz w:val="21"/>
            <w:szCs w:val="21"/>
            <w:lang w:val="en-US"/>
          </w:rPr>
          <w:t>An e</w:t>
        </w:r>
      </w:ins>
      <w:del w:id="430" w:author="Jennifer Agbasi" w:date="2018-10-11T15:53:00Z">
        <w:r w:rsidR="004E70B8" w:rsidRPr="004E70B8" w:rsidDel="007D05DA">
          <w:rPr>
            <w:rFonts w:ascii="Century Gothic" w:hAnsi="Century Gothic" w:cs="Times New Roman"/>
            <w:sz w:val="21"/>
            <w:szCs w:val="21"/>
            <w:lang w:val="en-US"/>
          </w:rPr>
          <w:delText>E</w:delText>
        </w:r>
      </w:del>
      <w:r w:rsidR="004E70B8" w:rsidRPr="004E70B8">
        <w:rPr>
          <w:rFonts w:ascii="Century Gothic" w:hAnsi="Century Gothic" w:cs="Times New Roman"/>
          <w:sz w:val="21"/>
          <w:szCs w:val="21"/>
          <w:lang w:val="en-US"/>
        </w:rPr>
        <w:t xml:space="preserve">xpert in </w:t>
      </w:r>
      <w:del w:id="431" w:author="Jennifer Agbasi" w:date="2018-10-11T15:53:00Z">
        <w:r w:rsidR="004E70B8" w:rsidRPr="004E70B8" w:rsidDel="007D05DA">
          <w:rPr>
            <w:rFonts w:ascii="Century Gothic" w:hAnsi="Century Gothic" w:cs="Times New Roman"/>
            <w:sz w:val="21"/>
            <w:szCs w:val="21"/>
            <w:lang w:val="en-US"/>
          </w:rPr>
          <w:delText xml:space="preserve">all </w:delText>
        </w:r>
      </w:del>
      <w:ins w:id="432" w:author="Jennifer Agbasi" w:date="2018-10-11T15:53:00Z">
        <w:r>
          <w:rPr>
            <w:rFonts w:ascii="Century Gothic" w:hAnsi="Century Gothic" w:cs="Times New Roman"/>
            <w:sz w:val="21"/>
            <w:szCs w:val="21"/>
            <w:lang w:val="en-US"/>
          </w:rPr>
          <w:t>various</w:t>
        </w:r>
        <w:r w:rsidRPr="004E70B8">
          <w:rPr>
            <w:rFonts w:ascii="Century Gothic" w:hAnsi="Century Gothic" w:cs="Times New Roman"/>
            <w:sz w:val="21"/>
            <w:szCs w:val="21"/>
            <w:lang w:val="en-US"/>
          </w:rPr>
          <w:t xml:space="preserve"> </w:t>
        </w:r>
      </w:ins>
      <w:r w:rsidR="004E70B8" w:rsidRPr="004E70B8">
        <w:rPr>
          <w:rFonts w:ascii="Century Gothic" w:hAnsi="Century Gothic" w:cs="Times New Roman"/>
          <w:sz w:val="21"/>
          <w:szCs w:val="21"/>
          <w:lang w:val="en-US"/>
        </w:rPr>
        <w:t>areas of smart cards, i</w:t>
      </w:r>
      <w:r w:rsidR="004E70B8">
        <w:rPr>
          <w:rFonts w:ascii="Century Gothic" w:hAnsi="Century Gothic" w:cs="Times New Roman"/>
          <w:sz w:val="21"/>
          <w:szCs w:val="21"/>
          <w:lang w:val="en-US"/>
        </w:rPr>
        <w:t>.</w:t>
      </w:r>
      <w:r w:rsidR="004E70B8" w:rsidRPr="004E70B8">
        <w:rPr>
          <w:rFonts w:ascii="Century Gothic" w:hAnsi="Century Gothic" w:cs="Times New Roman"/>
          <w:sz w:val="21"/>
          <w:szCs w:val="21"/>
          <w:lang w:val="en-US"/>
        </w:rPr>
        <w:t>e. Art</w:t>
      </w:r>
      <w:r w:rsidR="004E70B8">
        <w:rPr>
          <w:rFonts w:ascii="Century Gothic" w:hAnsi="Century Gothic" w:cs="Times New Roman"/>
          <w:sz w:val="21"/>
          <w:szCs w:val="21"/>
          <w:lang w:val="en-US"/>
        </w:rPr>
        <w:t xml:space="preserve">work </w:t>
      </w:r>
      <w:ins w:id="433" w:author="Jennifer Agbasi" w:date="2018-10-11T15:54:00Z">
        <w:r>
          <w:rPr>
            <w:rFonts w:ascii="Century Gothic" w:hAnsi="Century Gothic" w:cs="Times New Roman"/>
            <w:sz w:val="21"/>
            <w:szCs w:val="21"/>
            <w:lang w:val="en-US"/>
          </w:rPr>
          <w:t>D</w:t>
        </w:r>
      </w:ins>
      <w:del w:id="434" w:author="Jennifer Agbasi" w:date="2018-10-11T15:54:00Z">
        <w:r w:rsidR="004E70B8" w:rsidDel="007D05DA">
          <w:rPr>
            <w:rFonts w:ascii="Century Gothic" w:hAnsi="Century Gothic" w:cs="Times New Roman"/>
            <w:sz w:val="21"/>
            <w:szCs w:val="21"/>
            <w:lang w:val="en-US"/>
          </w:rPr>
          <w:delText>d</w:delText>
        </w:r>
      </w:del>
      <w:r w:rsidR="004E70B8">
        <w:rPr>
          <w:rFonts w:ascii="Century Gothic" w:hAnsi="Century Gothic" w:cs="Times New Roman"/>
          <w:sz w:val="21"/>
          <w:szCs w:val="21"/>
          <w:lang w:val="en-US"/>
        </w:rPr>
        <w:t xml:space="preserve">esign, Offset </w:t>
      </w:r>
      <w:ins w:id="435" w:author="Jennifer Agbasi" w:date="2018-10-11T15:54:00Z">
        <w:r>
          <w:rPr>
            <w:rFonts w:ascii="Century Gothic" w:hAnsi="Century Gothic" w:cs="Times New Roman"/>
            <w:sz w:val="21"/>
            <w:szCs w:val="21"/>
            <w:lang w:val="en-US"/>
          </w:rPr>
          <w:t>P</w:t>
        </w:r>
      </w:ins>
      <w:del w:id="436" w:author="Jennifer Agbasi" w:date="2018-10-11T15:54:00Z">
        <w:r w:rsidR="004E70B8" w:rsidDel="007D05DA">
          <w:rPr>
            <w:rFonts w:ascii="Century Gothic" w:hAnsi="Century Gothic" w:cs="Times New Roman"/>
            <w:sz w:val="21"/>
            <w:szCs w:val="21"/>
            <w:lang w:val="en-US"/>
          </w:rPr>
          <w:delText>p</w:delText>
        </w:r>
      </w:del>
      <w:r w:rsidR="004E70B8">
        <w:rPr>
          <w:rFonts w:ascii="Century Gothic" w:hAnsi="Century Gothic" w:cs="Times New Roman"/>
          <w:sz w:val="21"/>
          <w:szCs w:val="21"/>
          <w:lang w:val="en-US"/>
        </w:rPr>
        <w:t xml:space="preserve">rinting </w:t>
      </w:r>
      <w:r w:rsidR="004E70B8" w:rsidRPr="004E70B8">
        <w:rPr>
          <w:rFonts w:ascii="Century Gothic" w:hAnsi="Century Gothic" w:cs="Times New Roman"/>
          <w:sz w:val="21"/>
          <w:szCs w:val="21"/>
          <w:lang w:val="en-US"/>
        </w:rPr>
        <w:t xml:space="preserve">and </w:t>
      </w:r>
      <w:del w:id="437" w:author="Jennifer Agbasi" w:date="2018-10-11T15:54:00Z">
        <w:r w:rsidR="004E70B8" w:rsidRPr="004E70B8" w:rsidDel="007D05DA">
          <w:rPr>
            <w:rFonts w:ascii="Century Gothic" w:hAnsi="Century Gothic" w:cs="Times New Roman"/>
            <w:sz w:val="21"/>
            <w:szCs w:val="21"/>
            <w:lang w:val="en-US"/>
          </w:rPr>
          <w:delText xml:space="preserve">making </w:delText>
        </w:r>
      </w:del>
      <w:ins w:id="438" w:author="Jennifer Agbasi" w:date="2018-10-11T15:54:00Z">
        <w:r>
          <w:rPr>
            <w:rFonts w:ascii="Century Gothic" w:hAnsi="Century Gothic" w:cs="Times New Roman"/>
            <w:sz w:val="21"/>
            <w:szCs w:val="21"/>
            <w:lang w:val="en-US"/>
          </w:rPr>
          <w:t>Manufacture</w:t>
        </w:r>
        <w:r w:rsidRPr="004E70B8">
          <w:rPr>
            <w:rFonts w:ascii="Century Gothic" w:hAnsi="Century Gothic" w:cs="Times New Roman"/>
            <w:sz w:val="21"/>
            <w:szCs w:val="21"/>
            <w:lang w:val="en-US"/>
          </w:rPr>
          <w:t xml:space="preserve"> </w:t>
        </w:r>
      </w:ins>
      <w:r w:rsidR="004E70B8" w:rsidRPr="004E70B8">
        <w:rPr>
          <w:rFonts w:ascii="Century Gothic" w:hAnsi="Century Gothic" w:cs="Times New Roman"/>
          <w:sz w:val="21"/>
          <w:szCs w:val="21"/>
          <w:lang w:val="en-US"/>
        </w:rPr>
        <w:t xml:space="preserve">of </w:t>
      </w:r>
      <w:ins w:id="439" w:author="Jennifer Agbasi" w:date="2018-10-11T15:54:00Z">
        <w:r>
          <w:rPr>
            <w:rFonts w:ascii="Century Gothic" w:hAnsi="Century Gothic" w:cs="Times New Roman"/>
            <w:sz w:val="21"/>
            <w:szCs w:val="21"/>
            <w:lang w:val="en-US"/>
          </w:rPr>
          <w:t>P</w:t>
        </w:r>
      </w:ins>
      <w:del w:id="440" w:author="Jennifer Agbasi" w:date="2018-10-11T15:54:00Z">
        <w:r w:rsidR="004E70B8" w:rsidRPr="004E70B8" w:rsidDel="007D05DA">
          <w:rPr>
            <w:rFonts w:ascii="Century Gothic" w:hAnsi="Century Gothic" w:cs="Times New Roman"/>
            <w:sz w:val="21"/>
            <w:szCs w:val="21"/>
            <w:lang w:val="en-US"/>
          </w:rPr>
          <w:delText>p</w:delText>
        </w:r>
      </w:del>
      <w:r w:rsidR="004E70B8" w:rsidRPr="004E70B8">
        <w:rPr>
          <w:rFonts w:ascii="Century Gothic" w:hAnsi="Century Gothic" w:cs="Times New Roman"/>
          <w:sz w:val="21"/>
          <w:szCs w:val="21"/>
          <w:lang w:val="en-US"/>
        </w:rPr>
        <w:t xml:space="preserve">lastic </w:t>
      </w:r>
      <w:ins w:id="441" w:author="Jennifer Agbasi" w:date="2018-10-11T15:54:00Z">
        <w:r>
          <w:rPr>
            <w:rFonts w:ascii="Century Gothic" w:hAnsi="Century Gothic" w:cs="Times New Roman"/>
            <w:sz w:val="21"/>
            <w:szCs w:val="21"/>
            <w:lang w:val="en-US"/>
          </w:rPr>
          <w:t>C</w:t>
        </w:r>
      </w:ins>
      <w:del w:id="442" w:author="Jennifer Agbasi" w:date="2018-10-11T15:54:00Z">
        <w:r w:rsidR="004E70B8" w:rsidRPr="004E70B8" w:rsidDel="007D05DA">
          <w:rPr>
            <w:rFonts w:ascii="Century Gothic" w:hAnsi="Century Gothic" w:cs="Times New Roman"/>
            <w:sz w:val="21"/>
            <w:szCs w:val="21"/>
            <w:lang w:val="en-US"/>
          </w:rPr>
          <w:delText>c</w:delText>
        </w:r>
      </w:del>
      <w:r w:rsidR="004E70B8" w:rsidRPr="004E70B8">
        <w:rPr>
          <w:rFonts w:ascii="Century Gothic" w:hAnsi="Century Gothic" w:cs="Times New Roman"/>
          <w:sz w:val="21"/>
          <w:szCs w:val="21"/>
          <w:lang w:val="en-US"/>
        </w:rPr>
        <w:t xml:space="preserve">ards, Chip Embedding, Chip </w:t>
      </w:r>
      <w:ins w:id="443" w:author="Jennifer Agbasi" w:date="2018-10-11T15:54:00Z">
        <w:r>
          <w:rPr>
            <w:rFonts w:ascii="Century Gothic" w:hAnsi="Century Gothic" w:cs="Times New Roman"/>
            <w:sz w:val="21"/>
            <w:szCs w:val="21"/>
            <w:lang w:val="en-US"/>
          </w:rPr>
          <w:t>P</w:t>
        </w:r>
      </w:ins>
      <w:del w:id="444" w:author="Jennifer Agbasi" w:date="2018-10-11T15:54:00Z">
        <w:r w:rsidR="004E70B8" w:rsidRPr="004E70B8" w:rsidDel="007D05DA">
          <w:rPr>
            <w:rFonts w:ascii="Century Gothic" w:hAnsi="Century Gothic" w:cs="Times New Roman"/>
            <w:sz w:val="21"/>
            <w:szCs w:val="21"/>
            <w:lang w:val="en-US"/>
          </w:rPr>
          <w:delText>p</w:delText>
        </w:r>
      </w:del>
      <w:r w:rsidR="004E70B8" w:rsidRPr="004E70B8">
        <w:rPr>
          <w:rFonts w:ascii="Century Gothic" w:hAnsi="Century Gothic" w:cs="Times New Roman"/>
          <w:sz w:val="21"/>
          <w:szCs w:val="21"/>
          <w:lang w:val="en-US"/>
        </w:rPr>
        <w:t xml:space="preserve">ersonalization, Software </w:t>
      </w:r>
      <w:ins w:id="445" w:author="Jennifer Agbasi" w:date="2018-10-11T15:54:00Z">
        <w:r>
          <w:rPr>
            <w:rFonts w:ascii="Century Gothic" w:hAnsi="Century Gothic" w:cs="Times New Roman"/>
            <w:sz w:val="21"/>
            <w:szCs w:val="21"/>
            <w:lang w:val="en-US"/>
          </w:rPr>
          <w:t>D</w:t>
        </w:r>
      </w:ins>
      <w:del w:id="446" w:author="Jennifer Agbasi" w:date="2018-10-11T15:54:00Z">
        <w:r w:rsidR="004E70B8" w:rsidRPr="004E70B8" w:rsidDel="007D05DA">
          <w:rPr>
            <w:rFonts w:ascii="Century Gothic" w:hAnsi="Century Gothic" w:cs="Times New Roman"/>
            <w:sz w:val="21"/>
            <w:szCs w:val="21"/>
            <w:lang w:val="en-US"/>
          </w:rPr>
          <w:delText>d</w:delText>
        </w:r>
      </w:del>
      <w:r w:rsidR="004E70B8" w:rsidRPr="004E70B8">
        <w:rPr>
          <w:rFonts w:ascii="Century Gothic" w:hAnsi="Century Gothic" w:cs="Times New Roman"/>
          <w:sz w:val="21"/>
          <w:szCs w:val="21"/>
          <w:lang w:val="en-US"/>
        </w:rPr>
        <w:t>evelopment, Key Management,</w:t>
      </w:r>
      <w:r w:rsidR="004E70B8">
        <w:rPr>
          <w:rFonts w:ascii="Century Gothic" w:hAnsi="Century Gothic" w:cs="Times New Roman"/>
          <w:sz w:val="21"/>
          <w:szCs w:val="21"/>
          <w:lang w:val="en-US"/>
        </w:rPr>
        <w:t xml:space="preserve"> PCI PSS and PCI DSS, Security Management,</w:t>
      </w:r>
      <w:r w:rsidR="004E70B8" w:rsidRPr="004E70B8">
        <w:rPr>
          <w:rFonts w:ascii="Century Gothic" w:hAnsi="Century Gothic" w:cs="Times New Roman"/>
          <w:sz w:val="21"/>
          <w:szCs w:val="21"/>
          <w:lang w:val="en-US"/>
        </w:rPr>
        <w:t xml:space="preserve"> SLA and TAT monitoring, </w:t>
      </w:r>
      <w:ins w:id="447" w:author="Jennifer Agbasi" w:date="2018-10-11T15:55:00Z">
        <w:r>
          <w:rPr>
            <w:rFonts w:ascii="Century Gothic" w:hAnsi="Century Gothic" w:cs="Times New Roman"/>
            <w:sz w:val="21"/>
            <w:szCs w:val="21"/>
            <w:lang w:val="en-US"/>
          </w:rPr>
          <w:t xml:space="preserve">Card </w:t>
        </w:r>
      </w:ins>
      <w:r w:rsidR="004E70B8" w:rsidRPr="004E70B8">
        <w:rPr>
          <w:rFonts w:ascii="Century Gothic" w:hAnsi="Century Gothic" w:cs="Times New Roman"/>
          <w:sz w:val="21"/>
          <w:szCs w:val="21"/>
          <w:lang w:val="en-US"/>
        </w:rPr>
        <w:t>Fulfillment</w:t>
      </w:r>
      <w:del w:id="448" w:author="Jennifer Agbasi" w:date="2018-10-11T15:55:00Z">
        <w:r w:rsidR="004E70B8" w:rsidRPr="004E70B8" w:rsidDel="007D05DA">
          <w:rPr>
            <w:rFonts w:ascii="Century Gothic" w:hAnsi="Century Gothic" w:cs="Times New Roman"/>
            <w:sz w:val="21"/>
            <w:szCs w:val="21"/>
            <w:lang w:val="en-US"/>
          </w:rPr>
          <w:delText xml:space="preserve"> services</w:delText>
        </w:r>
      </w:del>
      <w:r w:rsidR="004E70B8" w:rsidRPr="004E70B8">
        <w:rPr>
          <w:rFonts w:ascii="Century Gothic" w:hAnsi="Century Gothic" w:cs="Times New Roman"/>
          <w:sz w:val="21"/>
          <w:szCs w:val="21"/>
          <w:lang w:val="en-US"/>
        </w:rPr>
        <w:t xml:space="preserve">, Document </w:t>
      </w:r>
      <w:ins w:id="449" w:author="Jennifer Agbasi" w:date="2018-10-11T15:55:00Z">
        <w:r>
          <w:rPr>
            <w:rFonts w:ascii="Century Gothic" w:hAnsi="Century Gothic" w:cs="Times New Roman"/>
            <w:sz w:val="21"/>
            <w:szCs w:val="21"/>
            <w:lang w:val="en-US"/>
          </w:rPr>
          <w:t>P</w:t>
        </w:r>
      </w:ins>
      <w:del w:id="450" w:author="Jennifer Agbasi" w:date="2018-10-11T15:55:00Z">
        <w:r w:rsidR="004E70B8" w:rsidRPr="004E70B8" w:rsidDel="007D05DA">
          <w:rPr>
            <w:rFonts w:ascii="Century Gothic" w:hAnsi="Century Gothic" w:cs="Times New Roman"/>
            <w:sz w:val="21"/>
            <w:szCs w:val="21"/>
            <w:lang w:val="en-US"/>
          </w:rPr>
          <w:delText>p</w:delText>
        </w:r>
      </w:del>
      <w:r w:rsidR="004E70B8" w:rsidRPr="004E70B8">
        <w:rPr>
          <w:rFonts w:ascii="Century Gothic" w:hAnsi="Century Gothic" w:cs="Times New Roman"/>
          <w:sz w:val="21"/>
          <w:szCs w:val="21"/>
          <w:lang w:val="en-US"/>
        </w:rPr>
        <w:t>ersonali</w:t>
      </w:r>
      <w:r w:rsidR="004E70B8">
        <w:rPr>
          <w:rFonts w:ascii="Century Gothic" w:hAnsi="Century Gothic" w:cs="Times New Roman"/>
          <w:sz w:val="21"/>
          <w:szCs w:val="21"/>
          <w:lang w:val="en-US"/>
        </w:rPr>
        <w:t>zation</w:t>
      </w:r>
      <w:del w:id="451" w:author="Jennifer Agbasi" w:date="2018-10-11T15:55:00Z">
        <w:r w:rsidR="004E70B8" w:rsidDel="007D05DA">
          <w:rPr>
            <w:rFonts w:ascii="Century Gothic" w:hAnsi="Century Gothic" w:cs="Times New Roman"/>
            <w:sz w:val="21"/>
            <w:szCs w:val="21"/>
            <w:lang w:val="en-US"/>
          </w:rPr>
          <w:delText xml:space="preserve"> services</w:delText>
        </w:r>
      </w:del>
      <w:r w:rsidR="004E70B8">
        <w:rPr>
          <w:rFonts w:ascii="Century Gothic" w:hAnsi="Century Gothic" w:cs="Times New Roman"/>
          <w:sz w:val="21"/>
          <w:szCs w:val="21"/>
          <w:lang w:val="en-US"/>
        </w:rPr>
        <w:t>, Customer Service,</w:t>
      </w:r>
      <w:r w:rsidR="004E70B8" w:rsidRPr="004E70B8">
        <w:rPr>
          <w:rFonts w:ascii="Century Gothic" w:hAnsi="Century Gothic" w:cs="Times New Roman"/>
          <w:sz w:val="21"/>
          <w:szCs w:val="21"/>
          <w:lang w:val="en-US"/>
        </w:rPr>
        <w:t xml:space="preserve"> Sales administration etc.</w:t>
      </w:r>
    </w:p>
    <w:p w:rsidR="004E70B8" w:rsidRPr="00861774" w:rsidRDefault="004E70B8" w:rsidP="003C36B2">
      <w:pPr>
        <w:spacing w:line="360" w:lineRule="auto"/>
        <w:jc w:val="both"/>
        <w:rPr>
          <w:rFonts w:ascii="Century Gothic" w:hAnsi="Century Gothic" w:cs="Times New Roman"/>
          <w:sz w:val="21"/>
          <w:szCs w:val="21"/>
          <w:lang w:val="en-US"/>
        </w:rPr>
        <w:pPrChange w:id="452" w:author="Jennifer Agbasi" w:date="2018-10-11T11:17:00Z">
          <w:pPr>
            <w:jc w:val="both"/>
          </w:pPr>
        </w:pPrChange>
      </w:pPr>
      <w:del w:id="453" w:author="Jennifer Agbasi" w:date="2018-10-11T15:56:00Z">
        <w:r w:rsidDel="00EA1C0B">
          <w:rPr>
            <w:rFonts w:ascii="Century Gothic" w:hAnsi="Century Gothic" w:cs="Times New Roman"/>
            <w:sz w:val="21"/>
            <w:szCs w:val="21"/>
            <w:lang w:val="en-US"/>
          </w:rPr>
          <w:delText xml:space="preserve">Prasanth </w:delText>
        </w:r>
      </w:del>
      <w:ins w:id="454" w:author="Jennifer Agbasi" w:date="2018-10-11T15:56:00Z">
        <w:r w:rsidR="00EA1C0B">
          <w:rPr>
            <w:rFonts w:ascii="Century Gothic" w:hAnsi="Century Gothic" w:cs="Times New Roman"/>
            <w:sz w:val="21"/>
            <w:szCs w:val="21"/>
            <w:lang w:val="en-US"/>
          </w:rPr>
          <w:t>Mr. Damodaran</w:t>
        </w:r>
        <w:r w:rsidR="00EA1C0B">
          <w:rPr>
            <w:rFonts w:ascii="Century Gothic" w:hAnsi="Century Gothic" w:cs="Times New Roman"/>
            <w:sz w:val="21"/>
            <w:szCs w:val="21"/>
            <w:lang w:val="en-US"/>
          </w:rPr>
          <w:t xml:space="preserve"> </w:t>
        </w:r>
      </w:ins>
      <w:r>
        <w:rPr>
          <w:rFonts w:ascii="Century Gothic" w:hAnsi="Century Gothic" w:cs="Times New Roman"/>
          <w:sz w:val="21"/>
          <w:szCs w:val="21"/>
          <w:lang w:val="en-US"/>
        </w:rPr>
        <w:t>is h</w:t>
      </w:r>
      <w:r w:rsidRPr="004E70B8">
        <w:rPr>
          <w:rFonts w:ascii="Century Gothic" w:hAnsi="Century Gothic" w:cs="Times New Roman"/>
          <w:sz w:val="21"/>
          <w:szCs w:val="21"/>
          <w:lang w:val="en-US"/>
        </w:rPr>
        <w:t>ighly Skilled in Operations Management, Business Development, Plastics, Sales Management, and Strategy</w:t>
      </w:r>
      <w:bookmarkStart w:id="455" w:name="_GoBack"/>
      <w:bookmarkEnd w:id="455"/>
      <w:r w:rsidRPr="004E70B8">
        <w:rPr>
          <w:rFonts w:ascii="Century Gothic" w:hAnsi="Century Gothic" w:cs="Times New Roman"/>
          <w:sz w:val="21"/>
          <w:szCs w:val="21"/>
          <w:lang w:val="en-US"/>
        </w:rPr>
        <w:t xml:space="preserve">. </w:t>
      </w:r>
    </w:p>
    <w:p w:rsidR="004E70B8" w:rsidRPr="00861774" w:rsidRDefault="004E70B8" w:rsidP="003C36B2">
      <w:pPr>
        <w:spacing w:line="360" w:lineRule="auto"/>
        <w:jc w:val="both"/>
        <w:rPr>
          <w:rFonts w:ascii="Century Gothic" w:hAnsi="Century Gothic" w:cs="Times New Roman"/>
          <w:sz w:val="21"/>
          <w:szCs w:val="21"/>
          <w:lang w:val="en-US"/>
        </w:rPr>
        <w:pPrChange w:id="456" w:author="Jennifer Agbasi" w:date="2018-10-11T11:17:00Z">
          <w:pPr>
            <w:jc w:val="both"/>
          </w:pPr>
        </w:pPrChange>
      </w:pPr>
    </w:p>
    <w:sectPr w:rsidR="004E70B8" w:rsidRPr="00861774" w:rsidSect="001F0F60">
      <w:pgSz w:w="11906" w:h="16838"/>
      <w:pgMar w:top="630" w:right="144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92FC2"/>
    <w:multiLevelType w:val="hybridMultilevel"/>
    <w:tmpl w:val="A0BC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005EA"/>
    <w:multiLevelType w:val="hybridMultilevel"/>
    <w:tmpl w:val="0C3259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0E112B2"/>
    <w:multiLevelType w:val="hybridMultilevel"/>
    <w:tmpl w:val="B31E22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E952495"/>
    <w:multiLevelType w:val="hybridMultilevel"/>
    <w:tmpl w:val="4D9851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9DA5A59"/>
    <w:multiLevelType w:val="hybridMultilevel"/>
    <w:tmpl w:val="7E10A6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82E09B5"/>
    <w:multiLevelType w:val="hybridMultilevel"/>
    <w:tmpl w:val="1778AF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nifer Agbasi">
    <w15:presenceInfo w15:providerId="AD" w15:userId="S-1-5-21-3945748467-2290413353-1616410538-12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E9C"/>
    <w:rsid w:val="001F0F60"/>
    <w:rsid w:val="00240345"/>
    <w:rsid w:val="0027269F"/>
    <w:rsid w:val="002C6A1C"/>
    <w:rsid w:val="00300581"/>
    <w:rsid w:val="003C36B2"/>
    <w:rsid w:val="0043046A"/>
    <w:rsid w:val="004E70B8"/>
    <w:rsid w:val="004F789D"/>
    <w:rsid w:val="00576FA6"/>
    <w:rsid w:val="005814A8"/>
    <w:rsid w:val="005C5C00"/>
    <w:rsid w:val="005D4A9E"/>
    <w:rsid w:val="00605C93"/>
    <w:rsid w:val="006C450B"/>
    <w:rsid w:val="00712D40"/>
    <w:rsid w:val="007C2CBF"/>
    <w:rsid w:val="007D05DA"/>
    <w:rsid w:val="007F08B9"/>
    <w:rsid w:val="008001E7"/>
    <w:rsid w:val="00830768"/>
    <w:rsid w:val="00861774"/>
    <w:rsid w:val="0097315E"/>
    <w:rsid w:val="0097710B"/>
    <w:rsid w:val="009A5DFA"/>
    <w:rsid w:val="00A027EE"/>
    <w:rsid w:val="00BC0E9C"/>
    <w:rsid w:val="00C41F5B"/>
    <w:rsid w:val="00C468CD"/>
    <w:rsid w:val="00CC3246"/>
    <w:rsid w:val="00CD18E4"/>
    <w:rsid w:val="00D72C4B"/>
    <w:rsid w:val="00D7529B"/>
    <w:rsid w:val="00D935A6"/>
    <w:rsid w:val="00DB6002"/>
    <w:rsid w:val="00DD0EB1"/>
    <w:rsid w:val="00DD3026"/>
    <w:rsid w:val="00DE17B2"/>
    <w:rsid w:val="00E35273"/>
    <w:rsid w:val="00E363E3"/>
    <w:rsid w:val="00E85FFD"/>
    <w:rsid w:val="00EA1C0B"/>
    <w:rsid w:val="00EF2EFB"/>
    <w:rsid w:val="00F656CA"/>
    <w:rsid w:val="00F81087"/>
    <w:rsid w:val="00F84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7F4DB-1304-466F-B6A7-CB98184D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C0E9C"/>
    <w:pPr>
      <w:spacing w:before="300" w:after="150" w:line="240" w:lineRule="auto"/>
      <w:outlineLvl w:val="2"/>
    </w:pPr>
    <w:rPr>
      <w:rFonts w:ascii="inherit" w:eastAsia="Times New Roman" w:hAnsi="inherit" w:cs="Times New Roman"/>
      <w:sz w:val="36"/>
      <w:szCs w:val="36"/>
      <w:lang w:eastAsia="en-GB"/>
    </w:rPr>
  </w:style>
  <w:style w:type="paragraph" w:styleId="Heading4">
    <w:name w:val="heading 4"/>
    <w:basedOn w:val="Normal"/>
    <w:link w:val="Heading4Char"/>
    <w:uiPriority w:val="9"/>
    <w:qFormat/>
    <w:rsid w:val="00BC0E9C"/>
    <w:pPr>
      <w:spacing w:before="150" w:after="150" w:line="240" w:lineRule="auto"/>
      <w:outlineLvl w:val="3"/>
    </w:pPr>
    <w:rPr>
      <w:rFonts w:ascii="inherit" w:eastAsia="Times New Roman" w:hAnsi="inherit" w:cs="Times New Roman"/>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0E9C"/>
    <w:rPr>
      <w:rFonts w:ascii="inherit" w:eastAsia="Times New Roman" w:hAnsi="inherit" w:cs="Times New Roman"/>
      <w:sz w:val="36"/>
      <w:szCs w:val="36"/>
      <w:lang w:eastAsia="en-GB"/>
    </w:rPr>
  </w:style>
  <w:style w:type="character" w:customStyle="1" w:styleId="Heading4Char">
    <w:name w:val="Heading 4 Char"/>
    <w:basedOn w:val="DefaultParagraphFont"/>
    <w:link w:val="Heading4"/>
    <w:uiPriority w:val="9"/>
    <w:rsid w:val="00BC0E9C"/>
    <w:rPr>
      <w:rFonts w:ascii="inherit" w:eastAsia="Times New Roman" w:hAnsi="inherit" w:cs="Times New Roman"/>
      <w:sz w:val="27"/>
      <w:szCs w:val="27"/>
      <w:lang w:eastAsia="en-GB"/>
    </w:rPr>
  </w:style>
  <w:style w:type="paragraph" w:styleId="NormalWeb">
    <w:name w:val="Normal (Web)"/>
    <w:basedOn w:val="Normal"/>
    <w:uiPriority w:val="99"/>
    <w:unhideWhenUsed/>
    <w:rsid w:val="00BC0E9C"/>
    <w:pPr>
      <w:spacing w:after="150"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814A8"/>
    <w:pPr>
      <w:spacing w:after="0" w:line="240" w:lineRule="auto"/>
      <w:ind w:left="720"/>
    </w:pPr>
    <w:rPr>
      <w:rFonts w:ascii="Times New Roman" w:hAnsi="Times New Roman" w:cs="Times New Roman"/>
      <w:sz w:val="24"/>
      <w:szCs w:val="24"/>
      <w:lang w:val="en-US"/>
    </w:rPr>
  </w:style>
  <w:style w:type="paragraph" w:styleId="BalloonText">
    <w:name w:val="Balloon Text"/>
    <w:basedOn w:val="Normal"/>
    <w:link w:val="BalloonTextChar"/>
    <w:uiPriority w:val="99"/>
    <w:semiHidden/>
    <w:unhideWhenUsed/>
    <w:rsid w:val="003C36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6B2"/>
    <w:rPr>
      <w:rFonts w:ascii="Segoe UI" w:hAnsi="Segoe UI" w:cs="Segoe UI"/>
      <w:sz w:val="18"/>
      <w:szCs w:val="18"/>
    </w:rPr>
  </w:style>
  <w:style w:type="character" w:styleId="CommentReference">
    <w:name w:val="annotation reference"/>
    <w:basedOn w:val="DefaultParagraphFont"/>
    <w:uiPriority w:val="99"/>
    <w:semiHidden/>
    <w:unhideWhenUsed/>
    <w:rsid w:val="00D72C4B"/>
    <w:rPr>
      <w:sz w:val="16"/>
      <w:szCs w:val="16"/>
    </w:rPr>
  </w:style>
  <w:style w:type="paragraph" w:styleId="CommentText">
    <w:name w:val="annotation text"/>
    <w:basedOn w:val="Normal"/>
    <w:link w:val="CommentTextChar"/>
    <w:uiPriority w:val="99"/>
    <w:semiHidden/>
    <w:unhideWhenUsed/>
    <w:rsid w:val="00D72C4B"/>
    <w:pPr>
      <w:spacing w:line="240" w:lineRule="auto"/>
    </w:pPr>
    <w:rPr>
      <w:sz w:val="20"/>
      <w:szCs w:val="20"/>
    </w:rPr>
  </w:style>
  <w:style w:type="character" w:customStyle="1" w:styleId="CommentTextChar">
    <w:name w:val="Comment Text Char"/>
    <w:basedOn w:val="DefaultParagraphFont"/>
    <w:link w:val="CommentText"/>
    <w:uiPriority w:val="99"/>
    <w:semiHidden/>
    <w:rsid w:val="00D72C4B"/>
    <w:rPr>
      <w:sz w:val="20"/>
      <w:szCs w:val="20"/>
    </w:rPr>
  </w:style>
  <w:style w:type="paragraph" w:styleId="CommentSubject">
    <w:name w:val="annotation subject"/>
    <w:basedOn w:val="CommentText"/>
    <w:next w:val="CommentText"/>
    <w:link w:val="CommentSubjectChar"/>
    <w:uiPriority w:val="99"/>
    <w:semiHidden/>
    <w:unhideWhenUsed/>
    <w:rsid w:val="00D72C4B"/>
    <w:rPr>
      <w:b/>
      <w:bCs/>
    </w:rPr>
  </w:style>
  <w:style w:type="character" w:customStyle="1" w:styleId="CommentSubjectChar">
    <w:name w:val="Comment Subject Char"/>
    <w:basedOn w:val="CommentTextChar"/>
    <w:link w:val="CommentSubject"/>
    <w:uiPriority w:val="99"/>
    <w:semiHidden/>
    <w:rsid w:val="00D72C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330442">
      <w:bodyDiv w:val="1"/>
      <w:marLeft w:val="0"/>
      <w:marRight w:val="0"/>
      <w:marTop w:val="0"/>
      <w:marBottom w:val="0"/>
      <w:divBdr>
        <w:top w:val="none" w:sz="0" w:space="0" w:color="auto"/>
        <w:left w:val="none" w:sz="0" w:space="0" w:color="auto"/>
        <w:bottom w:val="none" w:sz="0" w:space="0" w:color="auto"/>
        <w:right w:val="none" w:sz="0" w:space="0" w:color="auto"/>
      </w:divBdr>
      <w:divsChild>
        <w:div w:id="471337403">
          <w:marLeft w:val="0"/>
          <w:marRight w:val="0"/>
          <w:marTop w:val="0"/>
          <w:marBottom w:val="0"/>
          <w:divBdr>
            <w:top w:val="none" w:sz="0" w:space="0" w:color="auto"/>
            <w:left w:val="none" w:sz="0" w:space="0" w:color="auto"/>
            <w:bottom w:val="none" w:sz="0" w:space="0" w:color="auto"/>
            <w:right w:val="none" w:sz="0" w:space="0" w:color="auto"/>
          </w:divBdr>
          <w:divsChild>
            <w:div w:id="783039713">
              <w:marLeft w:val="-225"/>
              <w:marRight w:val="-225"/>
              <w:marTop w:val="0"/>
              <w:marBottom w:val="0"/>
              <w:divBdr>
                <w:top w:val="none" w:sz="0" w:space="0" w:color="auto"/>
                <w:left w:val="none" w:sz="0" w:space="0" w:color="auto"/>
                <w:bottom w:val="none" w:sz="0" w:space="0" w:color="auto"/>
                <w:right w:val="none" w:sz="0" w:space="0" w:color="auto"/>
              </w:divBdr>
              <w:divsChild>
                <w:div w:id="138420070">
                  <w:marLeft w:val="0"/>
                  <w:marRight w:val="0"/>
                  <w:marTop w:val="0"/>
                  <w:marBottom w:val="0"/>
                  <w:divBdr>
                    <w:top w:val="none" w:sz="0" w:space="0" w:color="auto"/>
                    <w:left w:val="none" w:sz="0" w:space="0" w:color="auto"/>
                    <w:bottom w:val="none" w:sz="0" w:space="0" w:color="auto"/>
                    <w:right w:val="none" w:sz="0" w:space="0" w:color="auto"/>
                  </w:divBdr>
                  <w:divsChild>
                    <w:div w:id="2054773026">
                      <w:marLeft w:val="0"/>
                      <w:marRight w:val="0"/>
                      <w:marTop w:val="0"/>
                      <w:marBottom w:val="0"/>
                      <w:divBdr>
                        <w:top w:val="none" w:sz="0" w:space="0" w:color="auto"/>
                        <w:left w:val="none" w:sz="0" w:space="0" w:color="auto"/>
                        <w:bottom w:val="none" w:sz="0" w:space="0" w:color="auto"/>
                        <w:right w:val="none" w:sz="0" w:space="0" w:color="auto"/>
                      </w:divBdr>
                      <w:divsChild>
                        <w:div w:id="1376657570">
                          <w:marLeft w:val="0"/>
                          <w:marRight w:val="0"/>
                          <w:marTop w:val="0"/>
                          <w:marBottom w:val="0"/>
                          <w:divBdr>
                            <w:top w:val="none" w:sz="0" w:space="0" w:color="auto"/>
                            <w:left w:val="none" w:sz="0" w:space="0" w:color="auto"/>
                            <w:bottom w:val="none" w:sz="0" w:space="0" w:color="auto"/>
                            <w:right w:val="none" w:sz="0" w:space="0" w:color="auto"/>
                          </w:divBdr>
                          <w:divsChild>
                            <w:div w:id="745152006">
                              <w:marLeft w:val="0"/>
                              <w:marRight w:val="0"/>
                              <w:marTop w:val="3"/>
                              <w:marBottom w:val="0"/>
                              <w:divBdr>
                                <w:top w:val="none" w:sz="0" w:space="0" w:color="auto"/>
                                <w:left w:val="none" w:sz="0" w:space="0" w:color="auto"/>
                                <w:bottom w:val="none" w:sz="0" w:space="0" w:color="auto"/>
                                <w:right w:val="none" w:sz="0" w:space="0" w:color="auto"/>
                              </w:divBdr>
                              <w:divsChild>
                                <w:div w:id="92868933">
                                  <w:marLeft w:val="0"/>
                                  <w:marRight w:val="0"/>
                                  <w:marTop w:val="0"/>
                                  <w:marBottom w:val="0"/>
                                  <w:divBdr>
                                    <w:top w:val="none" w:sz="0" w:space="0" w:color="auto"/>
                                    <w:left w:val="none" w:sz="0" w:space="0" w:color="auto"/>
                                    <w:bottom w:val="none" w:sz="0" w:space="0" w:color="auto"/>
                                    <w:right w:val="none" w:sz="0" w:space="0" w:color="auto"/>
                                  </w:divBdr>
                                </w:div>
                                <w:div w:id="312296677">
                                  <w:marLeft w:val="0"/>
                                  <w:marRight w:val="0"/>
                                  <w:marTop w:val="0"/>
                                  <w:marBottom w:val="0"/>
                                  <w:divBdr>
                                    <w:top w:val="none" w:sz="0" w:space="0" w:color="auto"/>
                                    <w:left w:val="none" w:sz="0" w:space="0" w:color="auto"/>
                                    <w:bottom w:val="none" w:sz="0" w:space="0" w:color="auto"/>
                                    <w:right w:val="none" w:sz="0" w:space="0" w:color="auto"/>
                                  </w:divBdr>
                                </w:div>
                                <w:div w:id="401102045">
                                  <w:marLeft w:val="0"/>
                                  <w:marRight w:val="0"/>
                                  <w:marTop w:val="0"/>
                                  <w:marBottom w:val="0"/>
                                  <w:divBdr>
                                    <w:top w:val="none" w:sz="0" w:space="0" w:color="auto"/>
                                    <w:left w:val="none" w:sz="0" w:space="0" w:color="auto"/>
                                    <w:bottom w:val="none" w:sz="0" w:space="0" w:color="auto"/>
                                    <w:right w:val="none" w:sz="0" w:space="0" w:color="auto"/>
                                  </w:divBdr>
                                </w:div>
                                <w:div w:id="912011555">
                                  <w:marLeft w:val="0"/>
                                  <w:marRight w:val="0"/>
                                  <w:marTop w:val="0"/>
                                  <w:marBottom w:val="0"/>
                                  <w:divBdr>
                                    <w:top w:val="none" w:sz="0" w:space="0" w:color="auto"/>
                                    <w:left w:val="none" w:sz="0" w:space="0" w:color="auto"/>
                                    <w:bottom w:val="none" w:sz="0" w:space="0" w:color="auto"/>
                                    <w:right w:val="none" w:sz="0" w:space="0" w:color="auto"/>
                                  </w:divBdr>
                                </w:div>
                                <w:div w:id="6606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12</Pages>
  <Words>2714</Words>
  <Characters>15472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 Taiwo-Akilapa</dc:creator>
  <cp:keywords/>
  <dc:description/>
  <cp:lastModifiedBy>Jennifer Agbasi</cp:lastModifiedBy>
  <cp:revision>4</cp:revision>
  <dcterms:created xsi:type="dcterms:W3CDTF">2018-10-11T10:41:00Z</dcterms:created>
  <dcterms:modified xsi:type="dcterms:W3CDTF">2018-10-11T14:57:00Z</dcterms:modified>
</cp:coreProperties>
</file>